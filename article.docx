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30B" w:rsidRDefault="00DD225E">
      <w:pPr>
        <w:pStyle w:val="Title"/>
      </w:pPr>
      <w:r>
        <w:t xml:space="preserve">An Exploratory Analysis of a </w:t>
      </w:r>
      <w:r>
        <w:br/>
        <w:t>Small Corpus of Spoken Omani Arabic</w:t>
      </w:r>
    </w:p>
    <w:p w:rsidR="004D230B" w:rsidRDefault="00DD225E">
      <w:pPr>
        <w:pStyle w:val="Author"/>
      </w:pPr>
      <w:r>
        <w:t>Jonathan R. Schmid, Leipzig</w:t>
      </w:r>
    </w:p>
    <w:p w:rsidR="004D230B" w:rsidRDefault="00DD225E">
      <w:pPr>
        <w:pStyle w:val="Textbody"/>
      </w:pPr>
      <w:r>
        <w:t>Recent times have seen an exponential rise in the amount of recorded words produced per ever-decreasing unit of time. The Internet now poses only a few limitations to anyone who would have their thoughts heard (or read) and while the ease of production and proliferation of all these data might be considered a godsend by their senders and recipients, to the Humanities they present a chal</w:t>
      </w:r>
      <w:r w:rsidR="000E5B52">
        <w:softHyphen/>
      </w:r>
      <w:r>
        <w:t>lenge as much as an opportunity.</w:t>
      </w:r>
    </w:p>
    <w:p w:rsidR="00180CB3" w:rsidRDefault="00386A99">
      <w:pPr>
        <w:pStyle w:val="Textbody"/>
      </w:pPr>
      <w:r>
        <w:t>Quantitative methods are now finding their way into fields where work has traditionally been qualitative and the term of Digital Humanities has established itself</w:t>
      </w:r>
      <w:r w:rsidR="007D7391">
        <w:rPr>
          <w:rStyle w:val="FootnoteReference"/>
        </w:rPr>
        <w:footnoteReference w:id="1"/>
      </w:r>
      <w:r>
        <w:t>. The most visible advances at the boundaries of information technology and language have arguably been in statistics-based machine translation, speech synthesis and voice recognition. Other technologies that are perhaps more interesting to the scholar allow analyses of large amounts of text both within and beyond their meta data. Word frequency analysis, stylometric analysis, network analysis, topic modelling and more have advanced to a point that theoretical knowledge is now available in more comprehensible software form</w:t>
      </w:r>
      <w:r w:rsidR="00D734F3">
        <w:rPr>
          <w:rStyle w:val="FootnoteReference"/>
        </w:rPr>
        <w:footnoteReference w:id="2"/>
      </w:r>
      <w:r>
        <w:t>, ready to be used by anyone.</w:t>
      </w:r>
    </w:p>
    <w:p w:rsidR="004D230B" w:rsidRDefault="00DD225E">
      <w:pPr>
        <w:pStyle w:val="Textbody"/>
      </w:pPr>
      <w:r>
        <w:t>Regrettably, many of the more advanced and involved systems still focus on languages written in Latin script and often on English only. If software is ca</w:t>
      </w:r>
      <w:r w:rsidR="000E5B52">
        <w:softHyphen/>
      </w:r>
      <w:r>
        <w:t>pable of handling other scripts, though, or if software authors or users have gone to great lengths transliterating data into Latin script, a reliance can still be seen on dictionaries or other catalogues which only contain data in the most common or most standardized form of a given language. In the case of Arabic, Modern Standard Arabic. Moving further away from the mainstream of corpus-based linguistics and related fields, dialectal or colloquial speech or writing are but tiny backwaters.</w:t>
      </w:r>
    </w:p>
    <w:p w:rsidR="004D230B" w:rsidRDefault="00DD225E">
      <w:pPr>
        <w:pStyle w:val="Textbody"/>
      </w:pPr>
      <w:r>
        <w:t>In a similar vain, for all the work that has been done in Arabic dialectology, only comparatively little of it has been done on the subject of the Arabic dialect of Oman.</w:t>
      </w:r>
    </w:p>
    <w:p w:rsidR="000835AB" w:rsidRDefault="00DD225E">
      <w:pPr>
        <w:pStyle w:val="Textbody"/>
      </w:pPr>
      <w:r>
        <w:lastRenderedPageBreak/>
        <w:t>This study seeks to take a cursory look at contemporary Omani Arabic (OA) through a selection of videos, traditional and computer-based analysis of their contents, and comparison to the scholarly research thus far in order to provide an overview of the field and determine possible topics for future work. It shall</w:t>
      </w:r>
      <w:r w:rsidR="00ED38D6">
        <w:t xml:space="preserve"> </w:t>
      </w:r>
      <w:r w:rsidRPr="00ED38D6">
        <w:t xml:space="preserve">describe the creation of a small and manageable corpus of transcribed and, where of interest, transliterated contemporary OA speech, give an overview of the dialect, and try to provide a modest look into </w:t>
      </w:r>
      <w:bookmarkStart w:id="0" w:name="__RefHeading___Toc1728_953990078"/>
      <w:r w:rsidRPr="00ED38D6">
        <w:t>some computer linguistic tech</w:t>
      </w:r>
      <w:r w:rsidR="000E5B52">
        <w:softHyphen/>
      </w:r>
      <w:r w:rsidRPr="00ED38D6">
        <w:t>niques and their usefulness in exploring the obtained corpus.</w:t>
      </w:r>
    </w:p>
    <w:bookmarkEnd w:id="0"/>
    <w:p w:rsidR="004D230B" w:rsidRDefault="00DD225E">
      <w:pPr>
        <w:pStyle w:val="Heading1"/>
      </w:pPr>
      <w:r>
        <w:t>The Dialect of Oman</w:t>
      </w:r>
    </w:p>
    <w:p w:rsidR="00180CB3" w:rsidRDefault="00DD225E" w:rsidP="00A27208">
      <w:pPr>
        <w:pStyle w:val="Textbody"/>
      </w:pPr>
      <w:r>
        <w:t>Of the Gulf dialects, it might be argued that the most interesting is found in Oman. Far from being homogeneous in appearance</w:t>
      </w:r>
      <w:r w:rsidR="007D7391">
        <w:rPr>
          <w:rStyle w:val="FootnoteReference"/>
        </w:rPr>
        <w:footnoteReference w:id="3"/>
      </w:r>
      <w:r>
        <w:t xml:space="preserve">, it can be further subdivided into northern and southern variants as the two city centers of </w:t>
      </w:r>
      <w:r>
        <w:rPr>
          <w:rStyle w:val="DMG"/>
        </w:rPr>
        <w:t>Masqaṭ</w:t>
      </w:r>
      <w:r>
        <w:t xml:space="preserve"> (or Muscat in lexical English spelling) and </w:t>
      </w:r>
      <w:r>
        <w:rPr>
          <w:rStyle w:val="DMG"/>
        </w:rPr>
        <w:t>Ṣalāla</w:t>
      </w:r>
      <w:r>
        <w:t xml:space="preserve"> are a straight line of more than 800km of desert apart from each other. Additionally there are differences between the eleven governorates</w:t>
      </w:r>
      <w:r w:rsidR="00153969">
        <w:rPr>
          <w:rStyle w:val="FootnoteReference"/>
        </w:rPr>
        <w:footnoteReference w:id="4"/>
      </w:r>
      <w:r>
        <w:t xml:space="preserve"> (indeed, asking an Omani to judge where another might be from, judging by her or his language, usually yields a governorate’s name); and even nowadays distinctions between neighbouring settlements are common</w:t>
      </w:r>
      <w:r w:rsidR="007D7391">
        <w:rPr>
          <w:rStyle w:val="FootnoteReference"/>
        </w:rPr>
        <w:footnoteReference w:id="5"/>
      </w:r>
      <w:r>
        <w:t xml:space="preserve">. However, to avoid oversimplification, there are many other (and sometimes stronger) influences on how someone speaks. </w:t>
      </w:r>
      <w:r w:rsidR="000E5B52">
        <w:t>For example, women may speak dif</w:t>
      </w:r>
      <w:r w:rsidR="000E5B52">
        <w:softHyphen/>
      </w:r>
      <w:r>
        <w:t>ferently from men</w:t>
      </w:r>
      <w:r w:rsidR="007D7391">
        <w:rPr>
          <w:rStyle w:val="FootnoteReference"/>
        </w:rPr>
        <w:footnoteReference w:id="6"/>
      </w:r>
      <w:r>
        <w:t xml:space="preserve"> and children differently from their parents</w:t>
      </w:r>
      <w:r w:rsidR="007D7391">
        <w:rPr>
          <w:rStyle w:val="FootnoteReference"/>
        </w:rPr>
        <w:footnoteReference w:id="7"/>
      </w:r>
      <w:r>
        <w:t>, not to mention their grandparents. Apart from cardinal directions, the most important scholarly divisor is between speakers who consider themselves Bedouin (</w:t>
      </w:r>
      <w:r>
        <w:rPr>
          <w:rStyle w:val="DMG"/>
        </w:rPr>
        <w:t>badawī</w:t>
      </w:r>
      <w:r>
        <w:t>) and those who consider themselves sedentary (</w:t>
      </w:r>
      <w:r>
        <w:rPr>
          <w:rStyle w:val="DMG"/>
        </w:rPr>
        <w:t>ḥaḍarī</w:t>
      </w:r>
      <w:r>
        <w:t>)</w:t>
      </w:r>
      <w:r w:rsidR="007D7391">
        <w:rPr>
          <w:rStyle w:val="FootnoteReference"/>
        </w:rPr>
        <w:footnoteReference w:id="8"/>
      </w:r>
      <w:r>
        <w:t>. Differences in dialect due to tribal affiliation have been declined by the informants used for this study, so far as to say that they are entirely unknown to them</w:t>
      </w:r>
      <w:r w:rsidR="007D7391">
        <w:rPr>
          <w:rStyle w:val="FootnoteReference"/>
        </w:rPr>
        <w:footnoteReference w:id="9"/>
      </w:r>
      <w:r>
        <w:t xml:space="preserve">. As none of the speakers examined could be questioned about their heritage (and it is available </w:t>
      </w:r>
      <w:r>
        <w:lastRenderedPageBreak/>
        <w:t>in print for only two of them), no such information was considered. A much-dis</w:t>
      </w:r>
      <w:r w:rsidR="00A27208">
        <w:softHyphen/>
      </w:r>
      <w:r>
        <w:t>cussed factor in the above literature, and also mentioned by informants, is the geography of Oman</w:t>
      </w:r>
      <w:r w:rsidR="00CE6746">
        <w:rPr>
          <w:rStyle w:val="FootnoteReference"/>
        </w:rPr>
        <w:footnoteReference w:id="10"/>
      </w:r>
      <w:r>
        <w:t>, of which the northern and southern mountain ranges are notable, which, together with the country’s western (desert) and eastern (sea) borders serve as natural boundaries not only for people but also for their ways of speaking</w:t>
      </w:r>
      <w:r w:rsidR="007D7391">
        <w:rPr>
          <w:rStyle w:val="FootnoteReference"/>
        </w:rPr>
        <w:footnoteReference w:id="11"/>
      </w:r>
      <w:r>
        <w:t>.</w:t>
      </w:r>
    </w:p>
    <w:p w:rsidR="00180CB3" w:rsidRDefault="00DD225E">
      <w:pPr>
        <w:pStyle w:val="Textbody"/>
      </w:pPr>
      <w:r>
        <w:t>Socio-economical processes of modernisation, such as the increase from 38% urban population in 1975 to 74% in 2013</w:t>
      </w:r>
      <w:r w:rsidR="00D20127">
        <w:rPr>
          <w:rStyle w:val="FootnoteReference"/>
        </w:rPr>
        <w:footnoteReference w:id="12"/>
      </w:r>
      <w:r>
        <w:t>, all forms of education, including ac</w:t>
      </w:r>
      <w:r w:rsidR="000E5B52">
        <w:softHyphen/>
      </w:r>
      <w:r>
        <w:t>cess to radio and television</w:t>
      </w:r>
      <w:r w:rsidR="007D7391">
        <w:rPr>
          <w:rStyle w:val="FootnoteReference"/>
        </w:rPr>
        <w:footnoteReference w:id="13"/>
      </w:r>
      <w:r>
        <w:t>, and lately also the internet, have led to a certain homogenisation of language centring around Muscat</w:t>
      </w:r>
      <w:r w:rsidR="007D7391">
        <w:rPr>
          <w:rStyle w:val="FootnoteReference"/>
        </w:rPr>
        <w:footnoteReference w:id="14"/>
      </w:r>
      <w:r>
        <w:t>, the country’s capital in the north.</w:t>
      </w:r>
      <w:r w:rsidR="00D20127">
        <w:rPr>
          <w:rStyle w:val="FootnoteReference"/>
        </w:rPr>
        <w:footnoteReference w:id="15"/>
      </w:r>
      <w:r>
        <w:t xml:space="preserve"> Counteracting such homogenisation only somewhat are sociocultural forces, which work to keep differentiations alive as many families still seek for their children to marry within the tribe</w:t>
      </w:r>
      <w:r w:rsidR="00D20127">
        <w:rPr>
          <w:rStyle w:val="FootnoteReference"/>
        </w:rPr>
        <w:footnoteReference w:id="16"/>
      </w:r>
      <w:r>
        <w:t>. The relevancy of tribal matters today could only be answered through a detailed study on the subject. Generally speaking, and (as far as the author is aware) not yet described as such, it seems that an informal standardisation process has begun in OA. If that should indeed be the case, then in keeping with the previous paragraph, such an accent-free dialect (from a native OA speaker’s point of view, not as OA relates to CA/MSA) would be spoken by educated Omanis more than by the uneducated, by the youth more than by older generations, and by people closer to Muscat more than</w:t>
      </w:r>
      <w:r w:rsidR="008846F2">
        <w:t xml:space="preserve"> by those further away from it.</w:t>
      </w:r>
    </w:p>
    <w:p w:rsidR="004D230B" w:rsidRDefault="00DD225E">
      <w:pPr>
        <w:pStyle w:val="Heading1"/>
      </w:pPr>
      <w:bookmarkStart w:id="1" w:name="__RefHeading___Toc1730_953990078"/>
      <w:bookmarkEnd w:id="1"/>
      <w:r>
        <w:t>The State of Research into Omani Arabic</w:t>
      </w:r>
    </w:p>
    <w:p w:rsidR="00180CB3" w:rsidRDefault="00DD225E">
      <w:pPr>
        <w:pStyle w:val="Textbody"/>
      </w:pPr>
      <w:r>
        <w:t xml:space="preserve">Apart from OA, a number of other languages are spoken in Oman (most notably, the South Arabian </w:t>
      </w:r>
      <w:r>
        <w:rPr>
          <w:rStyle w:val="DMG"/>
        </w:rPr>
        <w:t>Mehri</w:t>
      </w:r>
      <w:r>
        <w:t xml:space="preserve"> and </w:t>
      </w:r>
      <w:r>
        <w:rPr>
          <w:rStyle w:val="DMG"/>
        </w:rPr>
        <w:t>Jibbāli</w:t>
      </w:r>
      <w:r w:rsidR="007D7391">
        <w:rPr>
          <w:rStyle w:val="FootnoteReference"/>
        </w:rPr>
        <w:footnoteReference w:id="17"/>
      </w:r>
      <w:r>
        <w:t xml:space="preserve">). They are well outside the scope of this work, but it needs to be noted that at this current time there are minority </w:t>
      </w:r>
      <w:r>
        <w:lastRenderedPageBreak/>
        <w:t>language communities</w:t>
      </w:r>
      <w:r w:rsidR="00B367A2">
        <w:rPr>
          <w:rStyle w:val="FootnoteReference"/>
        </w:rPr>
        <w:footnoteReference w:id="18"/>
      </w:r>
      <w:r>
        <w:t xml:space="preserve"> other than the majority who are native speakers of OA). Shaaban further mentions Swahili and Persian</w:t>
      </w:r>
      <w:r w:rsidR="007D7391">
        <w:rPr>
          <w:rStyle w:val="FootnoteReference"/>
        </w:rPr>
        <w:footnoteReference w:id="19"/>
      </w:r>
      <w:r>
        <w:t>.</w:t>
      </w:r>
    </w:p>
    <w:p w:rsidR="00180CB3" w:rsidRDefault="00DD225E">
      <w:pPr>
        <w:pStyle w:val="Textbody"/>
      </w:pPr>
      <w:r>
        <w:t>The first European-language documentation of Arabic being spoken in Oman is understood as an interest in communicating with the Imam of Muscat out of trade interests in the second half of the 17th century – allegedly the Dutch trad</w:t>
      </w:r>
      <w:r w:rsidR="000E5B52">
        <w:softHyphen/>
      </w:r>
      <w:r>
        <w:t>ing post at Bandar Abbas was unable to translate a letter sent to them, an “in</w:t>
      </w:r>
      <w:r w:rsidR="00BE7EA7">
        <w:softHyphen/>
      </w:r>
      <w:r>
        <w:t>convenience [...] soon remedied, however, by the arrival of Herbert de Jager [...], who was an [...] Orientalist”</w:t>
      </w:r>
      <w:r w:rsidR="002E2A54">
        <w:rPr>
          <w:rStyle w:val="FootnoteReference"/>
        </w:rPr>
        <w:footnoteReference w:id="20"/>
      </w:r>
      <w:r>
        <w:t>.</w:t>
      </w:r>
    </w:p>
    <w:p w:rsidR="00180CB3" w:rsidRDefault="00DD225E" w:rsidP="0089153C">
      <w:pPr>
        <w:pStyle w:val="Textbody"/>
      </w:pPr>
      <w:r>
        <w:t>More than 200 years then passed by, before in 1880, a first dialectological article (</w:t>
      </w:r>
      <w:r>
        <w:rPr>
          <w:rStyle w:val="Quotedwork"/>
        </w:rPr>
        <w:t>Ueber den arabischen Dialekt von Zanzibar</w:t>
      </w:r>
      <w:r>
        <w:t xml:space="preserve">) appears in the journal of the </w:t>
      </w:r>
      <w:r w:rsidR="0081169E" w:rsidRPr="0081169E">
        <w:rPr>
          <w:i/>
          <w:iCs/>
        </w:rPr>
        <w:t>DMG</w:t>
      </w:r>
      <w:r>
        <w:t>. Despite its title it contains explicit mention of Oman. The author notes: “Es wird mir versichert, die Sprache von Zanzibar sei genau dieselbe wie in Mesket [sic]”</w:t>
      </w:r>
      <w:r w:rsidR="002E2A54">
        <w:rPr>
          <w:rStyle w:val="FootnoteReference"/>
        </w:rPr>
        <w:footnoteReference w:id="21"/>
      </w:r>
      <w:r w:rsidR="002E2A54">
        <w:t xml:space="preserve"> </w:t>
      </w:r>
      <w:r>
        <w:t xml:space="preserve">(which may well have been the case given that Zanzibar </w:t>
      </w:r>
      <w:r w:rsidR="0089153C">
        <w:t>had become the capital of Oman in 1840</w:t>
      </w:r>
      <w:r w:rsidR="004663AD">
        <w:rPr>
          <w:rStyle w:val="FootnoteReference"/>
        </w:rPr>
        <w:footnoteReference w:id="22"/>
      </w:r>
      <w:r>
        <w:t>) and proceeds to list similarities and dif</w:t>
      </w:r>
      <w:r w:rsidR="000E5B52">
        <w:softHyphen/>
      </w:r>
      <w:r>
        <w:t>ferences in vocabulary, phonology and grammar between his findings in Zanzibar, other Arabic dialects and Farsi, Amharic, Ethiopic, Maltese, and Tigrinya.</w:t>
      </w:r>
    </w:p>
    <w:p w:rsidR="00180CB3" w:rsidRDefault="00DD225E">
      <w:pPr>
        <w:pStyle w:val="Textbody"/>
      </w:pPr>
      <w:r>
        <w:t xml:space="preserve">Nine years later, </w:t>
      </w:r>
      <w:r>
        <w:rPr>
          <w:rStyle w:val="Quotedwork"/>
        </w:rPr>
        <w:t>The O’mánee Dialect of Arabic</w:t>
      </w:r>
      <w:r w:rsidR="0081169E" w:rsidRPr="0081169E">
        <w:rPr>
          <w:rStyle w:val="FootnoteReference"/>
        </w:rPr>
        <w:footnoteReference w:id="23"/>
      </w:r>
      <w:r>
        <w:t xml:space="preserve"> is published in the Journal of the Royal Asiatic Society. Correspondingly it quite clearly lacks actuality but is otherwise still useful as a historical reference. The first part constitutes a short study of grammar while the second part is a glossary contrasting “Standard Arabic” meanings with “Omanee” ones while also giving “Origins, Remarks [and] Examples”, with the last page including examples of “Children’s Language”.</w:t>
      </w:r>
    </w:p>
    <w:p w:rsidR="00180CB3" w:rsidRDefault="00DD225E">
      <w:pPr>
        <w:pStyle w:val="Textbody"/>
      </w:pPr>
      <w:r>
        <w:lastRenderedPageBreak/>
        <w:t xml:space="preserve">The next item that requires mention is </w:t>
      </w:r>
      <w:r>
        <w:rPr>
          <w:rStyle w:val="Quotedwork"/>
        </w:rPr>
        <w:t>Sammlung arabischer Schriftstuecke aus Zanzibar und Oman, mit einem Glossar</w:t>
      </w:r>
      <w:r w:rsidR="0081169E" w:rsidRPr="0081169E">
        <w:rPr>
          <w:rStyle w:val="FootnoteReference"/>
        </w:rPr>
        <w:footnoteReference w:id="24"/>
      </w:r>
      <w:r>
        <w:t>, which, being on written language only, bears little relevancy to the present study but would be of great interest to anyone looking to compare today’s Arabic with the way Arabic was written before modern media.</w:t>
      </w:r>
    </w:p>
    <w:p w:rsidR="00180CB3" w:rsidRDefault="00DD225E" w:rsidP="004A74A9">
      <w:pPr>
        <w:pStyle w:val="Textbody"/>
      </w:pPr>
      <w:r>
        <w:t>Not long thereafter, Carl Reinhardt finished his comprehensive book on what he describes as “a dialect spoken in the valley of the Beny Xharus [sic]”</w:t>
      </w:r>
      <w:r w:rsidR="00023992">
        <w:rPr>
          <w:rStyle w:val="FootnoteReference"/>
        </w:rPr>
        <w:footnoteReference w:id="25"/>
      </w:r>
      <w:r>
        <w:t xml:space="preserve">. </w:t>
      </w:r>
      <w:r>
        <w:rPr>
          <w:lang w:val="de-DE"/>
        </w:rPr>
        <w:t>Reinhardt knew of Jayakar’s articles, but found them to be flawed: “[... dessen] relativer Werth [sic] leider in Folge der mangel[haften] Transcription [sic] eine beträchtliche Einbusse [sic] erlitten hat.”</w:t>
      </w:r>
      <w:r w:rsidR="00023992">
        <w:rPr>
          <w:rStyle w:val="FootnoteReference"/>
          <w:lang w:val="de-DE"/>
        </w:rPr>
        <w:footnoteReference w:id="26"/>
      </w:r>
      <w:r>
        <w:t xml:space="preserve">. His own book benefits not only from a more consistent, although difficult to read, transcription, but also from stringent structuring as well as the provided texts and stories. It seems likely the author had studied Caspari and Müller’s grammar as he certainly tried to be as complete in describing a dialect as they were in their description of CA. </w:t>
      </w:r>
      <w:r>
        <w:rPr>
          <w:lang w:val="de-DE"/>
        </w:rPr>
        <w:t xml:space="preserve">Also, a concern of Reinhardt’s was to work off a clean slate: “Um dieses zu erreichen hatte ich vorurtheilsfrei [sic] d.h. ohne Rücksicht auf die Schrift- </w:t>
      </w:r>
      <w:r w:rsidR="00B17175">
        <w:rPr>
          <w:lang w:val="de-DE"/>
        </w:rPr>
        <w:t xml:space="preserve">[sic] </w:t>
      </w:r>
      <w:r>
        <w:rPr>
          <w:lang w:val="de-DE"/>
        </w:rPr>
        <w:t>und die anderen arabischen Mundarten ab ovo vorzugehen”</w:t>
      </w:r>
      <w:r w:rsidR="00023992">
        <w:rPr>
          <w:rStyle w:val="FootnoteReference"/>
          <w:lang w:val="de-DE"/>
        </w:rPr>
        <w:footnoteReference w:id="27"/>
      </w:r>
      <w:r>
        <w:rPr>
          <w:lang w:val="de-DE"/>
        </w:rPr>
        <w:t xml:space="preserve">. </w:t>
      </w:r>
      <w:r>
        <w:t xml:space="preserve">Unfortunately, his work is clouded by age as well, and </w:t>
      </w:r>
      <w:r w:rsidR="004A74A9">
        <w:t xml:space="preserve">by </w:t>
      </w:r>
      <w:r>
        <w:t>the small spread of his informants’ places of birth and residence</w:t>
      </w:r>
      <w:r w:rsidR="004A74A9">
        <w:t>.</w:t>
      </w:r>
    </w:p>
    <w:p w:rsidR="00180CB3" w:rsidRDefault="00DD225E">
      <w:pPr>
        <w:pStyle w:val="Textbody"/>
      </w:pPr>
      <w:r>
        <w:t>After a long period of silence in OA dialect studies, Sultan Qaboos’s (almost unbloody)</w:t>
      </w:r>
      <w:r w:rsidR="00023992">
        <w:rPr>
          <w:rStyle w:val="FootnoteReference"/>
        </w:rPr>
        <w:footnoteReference w:id="28"/>
      </w:r>
      <w:r>
        <w:t xml:space="preserve"> succession of the throne in 1970 eventually enabled further work, begin</w:t>
      </w:r>
      <w:r w:rsidR="00BE7EA7">
        <w:softHyphen/>
      </w:r>
      <w:r>
        <w:t xml:space="preserve">ning with </w:t>
      </w:r>
      <w:r>
        <w:rPr>
          <w:rStyle w:val="Quotedwork"/>
        </w:rPr>
        <w:t>The Phonology of Omani Arabic</w:t>
      </w:r>
      <w:r>
        <w:t xml:space="preserve"> (Shaaban 1983); </w:t>
      </w:r>
      <w:r>
        <w:rPr>
          <w:rStyle w:val="Quotedwork"/>
        </w:rPr>
        <w:t>The Spoken Arabic of Khābūra on the Bāṭina of Oman</w:t>
      </w:r>
      <w:r>
        <w:t xml:space="preserve"> which, unlike its title suggests, is largely a glossary of agricultural terms; </w:t>
      </w:r>
      <w:r>
        <w:rPr>
          <w:rStyle w:val="Quotedwork"/>
        </w:rPr>
        <w:t>The Morphophonology of Muscat Arabic</w:t>
      </w:r>
      <w:r>
        <w:t xml:space="preserve"> (Glover 1988); </w:t>
      </w:r>
      <w:r>
        <w:rPr>
          <w:rStyle w:val="Quotedwork"/>
        </w:rPr>
        <w:t>Towards a Dialect Geography of Oman</w:t>
      </w:r>
      <w:r>
        <w:t xml:space="preserve"> (Holes 1989) and </w:t>
      </w:r>
      <w:r>
        <w:rPr>
          <w:rStyle w:val="Quotedwork"/>
        </w:rPr>
        <w:t>Notes on the Dialect and Way of Life of the Āl Wahība Bedouin of Oman</w:t>
      </w:r>
      <w:r>
        <w:t xml:space="preserve"> (Webster 1991). Holes then seems to have focused on Gulf Arabic in general, but a few years later there is an article on OA again, </w:t>
      </w:r>
      <w:r>
        <w:rPr>
          <w:rStyle w:val="Quotedwork"/>
        </w:rPr>
        <w:t>Retention and Loss of the Passive Verb in the Arabic Dialects of Northern Oman and Eastern Arabia</w:t>
      </w:r>
      <w:r>
        <w:t xml:space="preserve"> (Holes 1998).</w:t>
      </w:r>
    </w:p>
    <w:p w:rsidR="004D230B" w:rsidRDefault="00692FA4">
      <w:pPr>
        <w:pStyle w:val="Textbody"/>
      </w:pPr>
      <w:r>
        <w:lastRenderedPageBreak/>
        <w:t>Following</w:t>
      </w:r>
      <w:r w:rsidR="00DD225E">
        <w:t xml:space="preserve"> the turn of the millennium, there are two articles by an Omani Scholar, </w:t>
      </w:r>
      <w:r w:rsidR="00DD225E">
        <w:rPr>
          <w:rStyle w:val="Quotedwork"/>
        </w:rPr>
        <w:t>Broken Plurals in the Muscat Dialect of Omani Arabic</w:t>
      </w:r>
      <w:r w:rsidR="00DD225E">
        <w:t xml:space="preserve"> (Al Aghbari and Urbanczyk 2004) and </w:t>
      </w:r>
      <w:r w:rsidR="00DD225E">
        <w:rPr>
          <w:rStyle w:val="Quotedwork"/>
        </w:rPr>
        <w:t>Derogatory Forms of Personal Names in Omani Arabic</w:t>
      </w:r>
      <w:r w:rsidR="00DD225E">
        <w:t xml:space="preserve"> (Al Aghbari 2010). The most recent work on OA by Clive Holes, </w:t>
      </w:r>
      <w:r w:rsidR="00DD225E">
        <w:rPr>
          <w:i/>
          <w:iCs/>
        </w:rPr>
        <w:t>An Arabic Text from Ṣūr, Oman</w:t>
      </w:r>
      <w:r w:rsidR="009511AA" w:rsidRPr="009511AA">
        <w:rPr>
          <w:rStyle w:val="FootnoteReference"/>
        </w:rPr>
        <w:footnoteReference w:id="29"/>
      </w:r>
      <w:r w:rsidR="00DD225E">
        <w:t>, acknowledges the need for more research into Omani dialects.</w:t>
      </w:r>
    </w:p>
    <w:p w:rsidR="004D230B" w:rsidRDefault="00DD225E">
      <w:pPr>
        <w:pStyle w:val="Textbody"/>
      </w:pPr>
      <w:r>
        <w:t xml:space="preserve">There also exists two non-scholarly dictionaries, </w:t>
      </w:r>
      <w:r>
        <w:rPr>
          <w:rStyle w:val="Quotedwork"/>
        </w:rPr>
        <w:t>Muʿǧam al-Mufradāt al-ʿĀmmiyya al-ʿUmāniyya</w:t>
      </w:r>
      <w:r>
        <w:t xml:space="preserve"> (Ḥabsī 2007) and </w:t>
      </w:r>
      <w:r>
        <w:rPr>
          <w:rStyle w:val="Quotedwork"/>
        </w:rPr>
        <w:t>Qāmūs al-Faṣāḥa al-ʿUmāniyya: Mā ḥafaẓathu-d-dāriǧa al-ʿumāniyya li-l-luġa al-ʿarabiyya</w:t>
      </w:r>
      <w:r>
        <w:t xml:space="preserve"> (al-Ǧāmiʿī 2005).</w:t>
      </w:r>
    </w:p>
    <w:p w:rsidR="004D230B" w:rsidRDefault="00DD225E">
      <w:pPr>
        <w:pStyle w:val="Textbody"/>
      </w:pPr>
      <w:r>
        <w:t xml:space="preserve">Other noteworthy articles include </w:t>
      </w:r>
      <w:r>
        <w:rPr>
          <w:rStyle w:val="Quotedwork"/>
        </w:rPr>
        <w:t>A Glimpse of Oman. Date Palm Terminology. A Case Study</w:t>
      </w:r>
      <w:r>
        <w:t xml:space="preserve"> (Ghobashi 2008); </w:t>
      </w:r>
      <w:r>
        <w:rPr>
          <w:rStyle w:val="Quotedwork"/>
        </w:rPr>
        <w:t>The Role of the b-Prefix in Gulf Arabic Dialects as a Marker of Future, Intent and/or Irrealis</w:t>
      </w:r>
      <w:r>
        <w:t xml:space="preserve"> (Persson 2008); </w:t>
      </w:r>
      <w:r w:rsidR="0081169E" w:rsidRPr="0081169E">
        <w:rPr>
          <w:rStyle w:val="QuoteChar"/>
        </w:rPr>
        <w:t>Retention of the passive verb in a Bedouin dialect of northern Oman</w:t>
      </w:r>
      <w:r>
        <w:t xml:space="preserve"> (Eades 2009); </w:t>
      </w:r>
      <w:r>
        <w:rPr>
          <w:rStyle w:val="Quotedwork"/>
        </w:rPr>
        <w:t>A Transitional Arabic Dialect of the Northern Omani Interior</w:t>
      </w:r>
      <w:r>
        <w:t xml:space="preserve"> (Eades 2011) and </w:t>
      </w:r>
      <w:r>
        <w:rPr>
          <w:rStyle w:val="Quotedwork"/>
        </w:rPr>
        <w:t>Phonological Variation in Modern Standard Arabic. The Case of the Affricate /ʤ/: Oman as a Sample</w:t>
      </w:r>
      <w:r>
        <w:t xml:space="preserve"> (al-Sammer 2010).</w:t>
      </w:r>
    </w:p>
    <w:p w:rsidR="004D230B" w:rsidRDefault="00DD225E">
      <w:pPr>
        <w:pStyle w:val="Textbody"/>
      </w:pPr>
      <w:r>
        <w:t xml:space="preserve">A concise overview of OA dialects is provided by Lutz Edzard in his </w:t>
      </w:r>
      <w:r>
        <w:rPr>
          <w:i/>
          <w:iCs/>
        </w:rPr>
        <w:t>E</w:t>
      </w:r>
      <w:r>
        <w:rPr>
          <w:rStyle w:val="Quotedwork"/>
        </w:rPr>
        <w:t>ncyclopedia of Arabic Language and Linguistics</w:t>
      </w:r>
      <w:r>
        <w:t xml:space="preserve"> article, which serves as the primary source for the observations on dialectal features later in the present article. Edzard bases the entry in part on unpublished material by Clive Holes. Good detail is provided on phonology, morphophonology and morphology but, as in all other discussed works from the second half of the 20</w:t>
      </w:r>
      <w:r>
        <w:rPr>
          <w:vertAlign w:val="superscript"/>
        </w:rPr>
        <w:t>th</w:t>
      </w:r>
      <w:r>
        <w:t xml:space="preserve"> century, no discussion of syntax is given. Perhaps it was felt that Jayakar’s and Reinhardt’s works do not need revision or, perhaps more likely, that not enough data are available.</w:t>
      </w:r>
    </w:p>
    <w:p w:rsidR="00180CB3" w:rsidRDefault="00DD225E">
      <w:pPr>
        <w:pStyle w:val="Textbody"/>
      </w:pPr>
      <w:r>
        <w:t xml:space="preserve">In the way of textbook-like works, there are </w:t>
      </w:r>
      <w:r>
        <w:rPr>
          <w:i/>
          <w:iCs/>
        </w:rPr>
        <w:t>E</w:t>
      </w:r>
      <w:r>
        <w:rPr>
          <w:rStyle w:val="Quotedwork"/>
        </w:rPr>
        <w:t>lementary Omani Colloquial Arabic for English Speakers</w:t>
      </w:r>
      <w:r>
        <w:t xml:space="preserve"> (The Sultan’s Armed Forces 1974) with several copies remaining in various libraries; </w:t>
      </w:r>
      <w:r>
        <w:rPr>
          <w:rStyle w:val="Quotedwork"/>
        </w:rPr>
        <w:t>An Introduction to the Spoken Arabic of Oman</w:t>
      </w:r>
      <w:r>
        <w:t xml:space="preserve"> (Galloway 1977) of which only two copies seem to exist now</w:t>
      </w:r>
      <w:r w:rsidR="00517494">
        <w:rPr>
          <w:rStyle w:val="FootnoteReference"/>
        </w:rPr>
        <w:footnoteReference w:id="30"/>
      </w:r>
      <w:r>
        <w:t xml:space="preserve">; and </w:t>
      </w:r>
      <w:r>
        <w:rPr>
          <w:rStyle w:val="Quotedwork"/>
        </w:rPr>
        <w:t>Spoken Arabic of Oman</w:t>
      </w:r>
      <w:r>
        <w:t xml:space="preserve"> (Glover 1980) and </w:t>
      </w:r>
      <w:r>
        <w:rPr>
          <w:rStyle w:val="Quotedwork"/>
        </w:rPr>
        <w:t>Spoken Omani Arabic for Medical Per</w:t>
      </w:r>
      <w:r w:rsidR="00BE7EA7">
        <w:rPr>
          <w:rStyle w:val="Quotedwork"/>
        </w:rPr>
        <w:softHyphen/>
      </w:r>
      <w:r>
        <w:rPr>
          <w:rStyle w:val="Quotedwork"/>
        </w:rPr>
        <w:t>son</w:t>
      </w:r>
      <w:r w:rsidR="00BE7EA7">
        <w:rPr>
          <w:rStyle w:val="Quotedwork"/>
        </w:rPr>
        <w:softHyphen/>
      </w:r>
      <w:r>
        <w:rPr>
          <w:rStyle w:val="Quotedwork"/>
        </w:rPr>
        <w:t>nel</w:t>
      </w:r>
      <w:r>
        <w:t xml:space="preserve"> (Deyoung 1982) which might both be lost completely. More recent, but not for OA specifically, there is </w:t>
      </w:r>
      <w:r>
        <w:rPr>
          <w:rStyle w:val="Quotedwork"/>
        </w:rPr>
        <w:t>Gulf Arabic</w:t>
      </w:r>
      <w:r>
        <w:t xml:space="preserve"> (Feghali 2008). In the German language, a tourist language guide exists (</w:t>
      </w:r>
      <w:r>
        <w:rPr>
          <w:rStyle w:val="Quotedwork"/>
        </w:rPr>
        <w:t>Omanisch-Arabisch: Wort für Wort</w:t>
      </w:r>
      <w:r>
        <w:t xml:space="preserve">, Walther 2013). The simplified transliteration and small size make it unfit for scholarly use but an accompanying audio CD with dialog produced by native </w:t>
      </w:r>
      <w:r>
        <w:lastRenderedPageBreak/>
        <w:t>speakers of OA is forthcoming and may be of some value. The call for “textbooks on an appropriate level”</w:t>
      </w:r>
      <w:r w:rsidR="00BA6BE7">
        <w:rPr>
          <w:rStyle w:val="FootnoteReference"/>
        </w:rPr>
        <w:footnoteReference w:id="31"/>
      </w:r>
      <w:r>
        <w:t>, referring to university-level studies of Arabic dialects, has as yet to be fulfilled in the case of OA.</w:t>
      </w:r>
    </w:p>
    <w:p w:rsidR="004D230B" w:rsidRDefault="00DD225E">
      <w:pPr>
        <w:pStyle w:val="Heading1"/>
      </w:pPr>
      <w:bookmarkStart w:id="2" w:name="__RefHeading___Toc1732_953990078"/>
      <w:bookmarkEnd w:id="2"/>
      <w:r>
        <w:t>Acquisition of the Corpus</w:t>
      </w:r>
    </w:p>
    <w:p w:rsidR="00180CB3" w:rsidRDefault="00DD225E">
      <w:pPr>
        <w:pStyle w:val="Textbody"/>
      </w:pPr>
      <w:r>
        <w:t xml:space="preserve">Production of the corpus was initially done by recruiting two OA native speakers as informants. They are referred to simply as informant </w:t>
      </w:r>
      <w:r>
        <w:rPr>
          <w:i/>
          <w:iCs/>
        </w:rPr>
        <w:t>A</w:t>
      </w:r>
      <w:r w:rsidR="0081169E" w:rsidRPr="0081169E">
        <w:rPr>
          <w:rStyle w:val="FootnoteReference"/>
        </w:rPr>
        <w:footnoteReference w:id="32"/>
      </w:r>
      <w:r>
        <w:t xml:space="preserve"> and informant </w:t>
      </w:r>
      <w:r>
        <w:rPr>
          <w:i/>
          <w:iCs/>
        </w:rPr>
        <w:t>B</w:t>
      </w:r>
      <w:r w:rsidR="0081169E" w:rsidRPr="0081169E">
        <w:rPr>
          <w:rStyle w:val="FootnoteReference"/>
        </w:rPr>
        <w:footnoteReference w:id="33"/>
      </w:r>
      <w:r>
        <w:t xml:space="preserve">, respectively. More information on them and the process of transcription is given further below. In the beginning, it was intuitive to listen to a video together, taking missteps as indicators for how to modify the approach. Later, adjustments were made after discovering and studying the </w:t>
      </w:r>
      <w:r>
        <w:rPr>
          <w:rStyle w:val="Latin"/>
        </w:rPr>
        <w:t>modus operandi</w:t>
      </w:r>
      <w:r>
        <w:rPr>
          <w:i/>
          <w:iCs/>
        </w:rPr>
        <w:t xml:space="preserve"> </w:t>
      </w:r>
      <w:r>
        <w:t xml:space="preserve">of articles such as (the in many ways instructive) </w:t>
      </w:r>
      <w:r>
        <w:rPr>
          <w:rStyle w:val="Quotedwork"/>
        </w:rPr>
        <w:t>George Bush, Bedouin Poet</w:t>
      </w:r>
      <w:r w:rsidR="0081169E" w:rsidRPr="0081169E">
        <w:rPr>
          <w:rStyle w:val="FootnoteReference"/>
        </w:rPr>
        <w:footnoteReference w:id="34"/>
      </w:r>
      <w:r>
        <w:t>.</w:t>
      </w:r>
    </w:p>
    <w:p w:rsidR="00180CB3" w:rsidRDefault="00DD225E" w:rsidP="00380769">
      <w:pPr>
        <w:pStyle w:val="Textbody"/>
      </w:pPr>
      <w:r>
        <w:t>Pointed out by Reinhardt back in 1894, the preferred source of such material to be researched are sufficiently uneducated native speakers of the dialect, whose social network should be centered if possible on other speakers of that dialect. As a result of the changes the world has undergone during the past century, this ideal goal has become more difficult to attain. Especially in Oman, where the opening of the country following Sultan Qaboos’s accession to the throne in 1970 has caused an all-embracing use of automobiles, television sets and most of all, cell phones. Nonetheless, every visitor to the country trained in Modern Standard Arabic will quickly begin to recognize a speaker of sedentary</w:t>
      </w:r>
      <w:r w:rsidR="00BA6BE7">
        <w:rPr>
          <w:rStyle w:val="FootnoteReference"/>
        </w:rPr>
        <w:footnoteReference w:id="35"/>
      </w:r>
      <w:r>
        <w:t xml:space="preserve"> OA by their accent and choice of words. As lack of finances and time precluded an expedition to Oman for controlled collection of data for the present study, a more modern approach was adopted and the study was based on the exploration, selection, transcription, and analysis of videos available on the video sharing platform YouTube. Searches for terms like </w:t>
      </w:r>
      <w:r>
        <w:rPr>
          <w:rStyle w:val="DMG"/>
        </w:rPr>
        <w:t>al-lahǧa alʿumāniyya</w:t>
      </w:r>
      <w:r>
        <w:t xml:space="preserve"> were conducted, which at first did not yield satisfactory results. Due to this, </w:t>
      </w:r>
      <w:r>
        <w:lastRenderedPageBreak/>
        <w:t>contacts in Oman were asked via email to provide links to videos that in their view contained dialectal speech. Only one of the videos obtained this way (an extract of which is transcribed as text I) was considered appropriate material. Other suggestions were discarded for containing too much MSA or for having low quality voice recording. But through watching all received suggestions led to YouTube became attuned</w:t>
      </w:r>
      <w:r w:rsidR="00F41747">
        <w:rPr>
          <w:rStyle w:val="FootnoteReference"/>
        </w:rPr>
        <w:footnoteReference w:id="36"/>
      </w:r>
      <w:r>
        <w:t xml:space="preserve"> to the desired subject matter, and in time, all other videos used in this work were found</w:t>
      </w:r>
      <w:r w:rsidR="00F41747">
        <w:rPr>
          <w:rStyle w:val="FootnoteReference"/>
        </w:rPr>
        <w:footnoteReference w:id="37"/>
      </w:r>
      <w:r>
        <w:t>. The process of listening to the videos confirmed the fact that it would not be possible to limit the study to a single geographical location and that indeed a limitation to any other single determinant would be difficult as well. Instead, a matrix</w:t>
      </w:r>
      <w:r w:rsidR="00F41747">
        <w:rPr>
          <w:rStyle w:val="FootnoteReference"/>
        </w:rPr>
        <w:footnoteReference w:id="38"/>
      </w:r>
      <w:r>
        <w:t xml:space="preserve"> of contrastive determinants was created based on what the material contained, how it was described (the YouTube fields </w:t>
      </w:r>
      <w:r w:rsidR="0081169E" w:rsidRPr="0081169E">
        <w:rPr>
          <w:i/>
          <w:iCs/>
        </w:rPr>
        <w:t>title</w:t>
      </w:r>
      <w:r>
        <w:t xml:space="preserve"> and </w:t>
      </w:r>
      <w:r w:rsidR="0081169E" w:rsidRPr="0081169E">
        <w:rPr>
          <w:i/>
          <w:iCs/>
        </w:rPr>
        <w:t>description</w:t>
      </w:r>
      <w:r>
        <w:t>) and what informants thought of it.</w:t>
      </w:r>
    </w:p>
    <w:p w:rsidR="004D230B" w:rsidRDefault="00DD225E">
      <w:pPr>
        <w:pStyle w:val="Textbody"/>
      </w:pPr>
      <w:r>
        <w:t xml:space="preserve">Transcription was performed as follows: at first, the author would sit with informant </w:t>
      </w:r>
      <w:r>
        <w:rPr>
          <w:i/>
          <w:iCs/>
        </w:rPr>
        <w:t>A</w:t>
      </w:r>
      <w:r>
        <w:t xml:space="preserve"> and listen to the video sentence by sentence. Informant </w:t>
      </w:r>
      <w:r>
        <w:rPr>
          <w:i/>
          <w:iCs/>
        </w:rPr>
        <w:t>A</w:t>
      </w:r>
      <w:r>
        <w:t xml:space="preserve"> would then dictate what he had heard and the author would write it down in his own Arabic handwriting as instructed. An attempt was made to transliterate, but this ap</w:t>
      </w:r>
      <w:r w:rsidR="00BE7EA7">
        <w:softHyphen/>
      </w:r>
      <w:r>
        <w:t xml:space="preserve">proach was found to be impractical and abandoned. Instead and most interestingly, informant </w:t>
      </w:r>
      <w:r>
        <w:rPr>
          <w:i/>
          <w:iCs/>
        </w:rPr>
        <w:t>A</w:t>
      </w:r>
      <w:r>
        <w:t xml:space="preserve"> always had a clear idea about how every dialectal word or dialectal variant of an MSA word heard in the videos should be written. In order to get an idea of whether there might be consensus among Omanis as to the orthography of their dialect, all transcripts were now emailed to informant </w:t>
      </w:r>
      <w:r>
        <w:rPr>
          <w:i/>
          <w:iCs/>
        </w:rPr>
        <w:t>B</w:t>
      </w:r>
      <w:r>
        <w:t xml:space="preserve"> who was asked to make sure that the transcripts reflected the videos. No mention of an interest in orthography was made at this point. By herself, informant </w:t>
      </w:r>
      <w:r>
        <w:rPr>
          <w:i/>
          <w:iCs/>
        </w:rPr>
        <w:t>B</w:t>
      </w:r>
      <w:r>
        <w:t xml:space="preserve"> cor</w:t>
      </w:r>
      <w:r w:rsidR="00BE7EA7">
        <w:softHyphen/>
      </w:r>
      <w:r>
        <w:t>rected any orthographic mistakes she found in the transcripts, most of which ended up being typos in MSA words</w:t>
      </w:r>
    </w:p>
    <w:p w:rsidR="004D230B" w:rsidRDefault="00DD225E" w:rsidP="00F946DF">
      <w:pPr>
        <w:pStyle w:val="Textbody"/>
      </w:pPr>
      <w:r>
        <w:t xml:space="preserve">In all cases where informant </w:t>
      </w:r>
      <w:r>
        <w:rPr>
          <w:i/>
          <w:iCs/>
        </w:rPr>
        <w:t>B</w:t>
      </w:r>
      <w:r>
        <w:t xml:space="preserve"> corrected the spelling of a dialectal word or dialectal variant of a MSA word, there had been a prior discussion with or remark by informant </w:t>
      </w:r>
      <w:r>
        <w:rPr>
          <w:i/>
          <w:iCs/>
        </w:rPr>
        <w:t>A</w:t>
      </w:r>
      <w:r>
        <w:t xml:space="preserve"> about it</w:t>
      </w:r>
      <w:r w:rsidR="00F41747">
        <w:rPr>
          <w:rStyle w:val="FootnoteReference"/>
        </w:rPr>
        <w:footnoteReference w:id="39"/>
      </w:r>
      <w:r>
        <w:t xml:space="preserve">. After, or sometimes at the time of transcription, each text was carried over to German, decoding </w:t>
      </w:r>
      <w:r>
        <w:rPr>
          <w:rStyle w:val="Latin"/>
        </w:rPr>
        <w:t>verbum pro verbo</w:t>
      </w:r>
      <w:r>
        <w:t xml:space="preserve"> </w:t>
      </w:r>
      <w:r>
        <w:lastRenderedPageBreak/>
        <w:t>where necessary</w:t>
      </w:r>
      <w:r w:rsidR="006D7C12">
        <w:rPr>
          <w:rStyle w:val="FootnoteReference"/>
        </w:rPr>
        <w:footnoteReference w:id="40"/>
      </w:r>
      <w:r>
        <w:t xml:space="preserve"> and/or sensible and translating </w:t>
      </w:r>
      <w:r>
        <w:rPr>
          <w:rStyle w:val="Latin"/>
        </w:rPr>
        <w:t>sensum pro senso</w:t>
      </w:r>
      <w:r>
        <w:t xml:space="preserve"> where pos</w:t>
      </w:r>
      <w:r w:rsidR="00F946DF">
        <w:softHyphen/>
      </w:r>
      <w:r>
        <w:t xml:space="preserve">sible. Any assumptions about the signification of a sentence, part of a sentence or word were confirmed with informant </w:t>
      </w:r>
      <w:r>
        <w:rPr>
          <w:i/>
          <w:iCs/>
        </w:rPr>
        <w:t>A</w:t>
      </w:r>
      <w:r>
        <w:t xml:space="preserve"> either directly or through email. Information obtained thereby was worked into the German version of the text. Next, proper English translations were produced by looking at the Arabic transcription first, jumping to the sentence in the video second and listening to it a couple of times, </w:t>
      </w:r>
      <w:r w:rsidR="00F946DF">
        <w:t>then</w:t>
      </w:r>
      <w:r>
        <w:t xml:space="preserve"> taking the formerly written-down German representation of the text into account as a last measure.</w:t>
      </w:r>
    </w:p>
    <w:p w:rsidR="004D230B" w:rsidRDefault="00DD225E">
      <w:pPr>
        <w:pStyle w:val="Textbody"/>
      </w:pPr>
      <w:r>
        <w:t xml:space="preserve">These English translations were presented to informant </w:t>
      </w:r>
      <w:r>
        <w:rPr>
          <w:i/>
          <w:iCs/>
        </w:rPr>
        <w:t>B</w:t>
      </w:r>
      <w:r>
        <w:t xml:space="preserve"> together with the Arabic transcripts she had already proofread at an earlier date. Sometimes informant </w:t>
      </w:r>
      <w:r>
        <w:rPr>
          <w:i/>
          <w:iCs/>
        </w:rPr>
        <w:t>B</w:t>
      </w:r>
      <w:r>
        <w:t xml:space="preserve"> would make changes to the translations, in which case the signification of that section was discussed with informant </w:t>
      </w:r>
      <w:r>
        <w:rPr>
          <w:i/>
          <w:iCs/>
        </w:rPr>
        <w:t>A</w:t>
      </w:r>
      <w:r>
        <w:t xml:space="preserve"> again, this time using Arabic instead of German as the language of conversation to prevent interference effects on the sender’s side. If informant </w:t>
      </w:r>
      <w:r>
        <w:rPr>
          <w:i/>
          <w:iCs/>
        </w:rPr>
        <w:t>B</w:t>
      </w:r>
      <w:r>
        <w:t xml:space="preserve">’s changes were found to be improvements, they were worked into the translation. During these later discussions with informant </w:t>
      </w:r>
      <w:r>
        <w:rPr>
          <w:i/>
          <w:iCs/>
        </w:rPr>
        <w:t>A</w:t>
      </w:r>
      <w:r>
        <w:t xml:space="preserve">, when, although rarely, a third possible signification was discovered, a choice was made without talking to informant </w:t>
      </w:r>
      <w:r>
        <w:rPr>
          <w:i/>
          <w:iCs/>
        </w:rPr>
        <w:t>B</w:t>
      </w:r>
      <w:r>
        <w:t xml:space="preserve"> again. After texts I-IV had been fully translated, work on text V started and proved difficult despite the short length of the text. Neither informant has a bedouin background and neither was able to understand text V with confidence and in sufficient detail. Therefore it was decided to skip texts V as well as VI (which is Bedouin, too) and only translate one more text, number VII. Although the concept of text selection is partly undermined by this limitation, it also removes two out of six variables.</w:t>
      </w:r>
    </w:p>
    <w:p w:rsidR="000835AB" w:rsidRDefault="00DD225E">
      <w:pPr>
        <w:pStyle w:val="Textbody"/>
        <w:ind w:firstLine="0"/>
      </w:pPr>
      <w:r>
        <w:t>The remaining texts are:</w:t>
      </w:r>
    </w:p>
    <w:p w:rsidR="000835AB" w:rsidRDefault="00DD225E">
      <w:pPr>
        <w:pStyle w:val="Textbody"/>
        <w:numPr>
          <w:ilvl w:val="0"/>
          <w:numId w:val="1"/>
        </w:numPr>
      </w:pPr>
      <w:r>
        <w:t>Containing greetings and salutations: transcript</w:t>
      </w:r>
      <w:r w:rsidR="00E47BF9">
        <w:rPr>
          <w:rStyle w:val="FootnoteReference"/>
        </w:rPr>
        <w:footnoteReference w:id="41"/>
      </w:r>
      <w:r>
        <w:t xml:space="preserve"> of an excerpt from </w:t>
      </w:r>
      <w:r>
        <w:rPr>
          <w:rStyle w:val="DMG"/>
        </w:rPr>
        <w:t>Al-Fīlm al-ʿUmānī – “Rāḥū aṭ-Ṭayyibīn” – Al-Ḫātim</w:t>
      </w:r>
      <w:r>
        <w:t>. The short film seems to have been produced by students of Sultan Qaboos University as part of their curriculum. In places very fast language is employed yet other passages are more readily understandable.</w:t>
      </w:r>
    </w:p>
    <w:p w:rsidR="000835AB" w:rsidRDefault="00DD225E">
      <w:pPr>
        <w:pStyle w:val="Textbody"/>
        <w:numPr>
          <w:ilvl w:val="0"/>
          <w:numId w:val="1"/>
        </w:numPr>
      </w:pPr>
      <w:r>
        <w:lastRenderedPageBreak/>
        <w:t>An acted situation between husband and wife: The transcript</w:t>
      </w:r>
      <w:r w:rsidR="00E47BF9">
        <w:rPr>
          <w:rStyle w:val="FootnoteReference"/>
        </w:rPr>
        <w:footnoteReference w:id="42"/>
      </w:r>
      <w:r>
        <w:t xml:space="preserve"> is an excerpt from </w:t>
      </w:r>
      <w:r>
        <w:rPr>
          <w:rStyle w:val="DMG"/>
        </w:rPr>
        <w:t>Al-Musalsal al-Kūmidī – “Al-Ǧīrān” – ʿUnwān al-Ḥalaqa “Ḥubūbī”</w:t>
      </w:r>
      <w:r>
        <w:t xml:space="preserve">. </w:t>
      </w:r>
      <w:r>
        <w:rPr>
          <w:rStyle w:val="DMG"/>
        </w:rPr>
        <w:t>Al-Ǧīrān</w:t>
      </w:r>
      <w:r>
        <w:t xml:space="preserve"> was a TV series on Oman TV during the early 2000s. Even though the actors clearly speak dialect throughout, the language is mostly very clear.</w:t>
      </w:r>
    </w:p>
    <w:p w:rsidR="000835AB" w:rsidRDefault="00DD225E">
      <w:pPr>
        <w:pStyle w:val="Textbody"/>
        <w:numPr>
          <w:ilvl w:val="0"/>
          <w:numId w:val="1"/>
        </w:numPr>
      </w:pPr>
      <w:r>
        <w:t>A comical notion of strong dialectal expression: a transcript</w:t>
      </w:r>
      <w:r w:rsidR="00E47BF9">
        <w:rPr>
          <w:rStyle w:val="FootnoteReference"/>
        </w:rPr>
        <w:footnoteReference w:id="43"/>
      </w:r>
      <w:r>
        <w:t xml:space="preserve"> of an excerpt from </w:t>
      </w:r>
      <w:r>
        <w:rPr>
          <w:rStyle w:val="DMG"/>
        </w:rPr>
        <w:t>Al-Amṯāl al-ʿUmāniyya</w:t>
      </w:r>
      <w:r>
        <w:t xml:space="preserve">. Informant </w:t>
      </w:r>
      <w:r>
        <w:rPr>
          <w:i/>
          <w:iCs/>
        </w:rPr>
        <w:t>A</w:t>
      </w:r>
      <w:r>
        <w:t xml:space="preserve"> remarked that the speakers in this video obviously try to use colloquial language to attain a comical effect. Like the video transcribed as text I, this video was produced by students from Sultan Qaboos University. In general it is spoken more slowly, making it easier to understand.</w:t>
      </w:r>
    </w:p>
    <w:p w:rsidR="000835AB" w:rsidRDefault="00DD225E">
      <w:pPr>
        <w:pStyle w:val="Textbody"/>
        <w:numPr>
          <w:ilvl w:val="0"/>
          <w:numId w:val="1"/>
        </w:numPr>
      </w:pPr>
      <w:r>
        <w:t>An official speech: a transcript</w:t>
      </w:r>
      <w:r w:rsidR="00E47BF9">
        <w:rPr>
          <w:rStyle w:val="FootnoteReference"/>
        </w:rPr>
        <w:footnoteReference w:id="44"/>
      </w:r>
      <w:r>
        <w:t xml:space="preserve"> of </w:t>
      </w:r>
      <w:r>
        <w:rPr>
          <w:rStyle w:val="DMG"/>
        </w:rPr>
        <w:t>Ḫiṭāb as-Sulṭān Qābūs fī Sīḥ al-Makārim bi-Ṣuḥḥār</w:t>
      </w:r>
      <w:r>
        <w:t>. Unlike the other four texts, the audio files linked to from this transcript required the removal of several parts of sentences which must have been erroneously edited in by either the uploader or the creator of the video, perhaps in an attempt to reconstruct lost or unclear parts of the original recording. They were, however, placed so unfortunately that they would have made it difficult to otherwise work with the text.</w:t>
      </w:r>
    </w:p>
    <w:p w:rsidR="000835AB" w:rsidRDefault="00DD225E">
      <w:pPr>
        <w:pStyle w:val="Textbody"/>
        <w:numPr>
          <w:ilvl w:val="0"/>
          <w:numId w:val="1"/>
        </w:numPr>
      </w:pPr>
      <w:r>
        <w:t>An example of colloquial storytelling: a transcript</w:t>
      </w:r>
      <w:r w:rsidR="00E47BF9">
        <w:rPr>
          <w:rStyle w:val="FootnoteReference"/>
        </w:rPr>
        <w:footnoteReference w:id="45"/>
      </w:r>
      <w:r>
        <w:t xml:space="preserve"> of an excerpt from </w:t>
      </w:r>
      <w:r>
        <w:rPr>
          <w:rStyle w:val="DMG"/>
        </w:rPr>
        <w:t>Qālū Ḥāl as-Saʿūdiyyīn ʾiḏā Daḫaltū Bahlāʾ ʾaw Nizwā Iqraʾū at-Taʿwīḏa – Aš-Šayḫ Sālim an-Nuʿmānī</w:t>
      </w:r>
      <w:r>
        <w:t xml:space="preserve">. The speaker is originally from </w:t>
      </w:r>
      <w:r>
        <w:rPr>
          <w:rStyle w:val="DMG"/>
        </w:rPr>
        <w:t>Birkāʾ</w:t>
      </w:r>
      <w:r>
        <w:t xml:space="preserve"> in </w:t>
      </w:r>
      <w:r>
        <w:rPr>
          <w:rStyle w:val="DMG"/>
        </w:rPr>
        <w:t>al-Bāṭina</w:t>
      </w:r>
      <w:r>
        <w:t xml:space="preserve">. Informant </w:t>
      </w:r>
      <w:r>
        <w:rPr>
          <w:i/>
          <w:iCs/>
        </w:rPr>
        <w:t>B</w:t>
      </w:r>
      <w:r>
        <w:t xml:space="preserve"> said his language “is typical for a real Omani” of his age. An interesting feature of the text is the speaker’s </w:t>
      </w:r>
      <w:r>
        <w:lastRenderedPageBreak/>
        <w:t>quick code switching between casual and more formal registers as a device of storytelling.</w:t>
      </w:r>
    </w:p>
    <w:p w:rsidR="00180CB3" w:rsidRDefault="00DD225E">
      <w:pPr>
        <w:pStyle w:val="Textbody"/>
      </w:pPr>
      <w:r>
        <w:t>It is recommended to listen</w:t>
      </w:r>
      <w:r w:rsidR="00500F59">
        <w:rPr>
          <w:rStyle w:val="FootnoteReference"/>
        </w:rPr>
        <w:footnoteReference w:id="46"/>
      </w:r>
      <w:r>
        <w:t xml:space="preserve"> to each line’s audio recording since the Arabic-letter transcript has been kept as close to MSA orthography as possible and is of course not able to give an accurate phonetic representation of the speech. In ad</w:t>
      </w:r>
      <w:r w:rsidR="000E5B52">
        <w:softHyphen/>
      </w:r>
      <w:r>
        <w:t>dition to the transcripts, a commented glossary</w:t>
      </w:r>
      <w:r w:rsidR="00500F59">
        <w:rPr>
          <w:rStyle w:val="FootnoteReference"/>
        </w:rPr>
        <w:footnoteReference w:id="47"/>
      </w:r>
      <w:r>
        <w:t xml:space="preserve"> is also available.</w:t>
      </w:r>
    </w:p>
    <w:p w:rsidR="004D230B" w:rsidRDefault="00DD225E">
      <w:pPr>
        <w:pStyle w:val="Heading1"/>
      </w:pPr>
      <w:bookmarkStart w:id="3" w:name="__RefHeading___Toc1734_953990078"/>
      <w:bookmarkEnd w:id="3"/>
      <w:r>
        <w:t>Observations on Dialectal Features</w:t>
      </w:r>
    </w:p>
    <w:p w:rsidR="00180CB3" w:rsidRDefault="00DD225E">
      <w:pPr>
        <w:pStyle w:val="Textbody"/>
      </w:pPr>
      <w:r>
        <w:t>Edzard (2009) lists six attributes common to all sedentary OA dialects, which discern them as a dialect group</w:t>
      </w:r>
      <w:r w:rsidR="00500F59">
        <w:rPr>
          <w:rStyle w:val="FootnoteReference"/>
        </w:rPr>
        <w:footnoteReference w:id="48"/>
      </w:r>
      <w:r>
        <w:t>. Of these, four could be observed in the corpus.</w:t>
      </w:r>
    </w:p>
    <w:p w:rsidR="000835AB" w:rsidRDefault="00DD225E">
      <w:pPr>
        <w:pStyle w:val="Textbody"/>
        <w:numPr>
          <w:ilvl w:val="0"/>
          <w:numId w:val="2"/>
        </w:numPr>
      </w:pPr>
      <w:r>
        <w:t>Retention of phonemes /ṯ/ (</w:t>
      </w:r>
      <w:r>
        <w:rPr>
          <w:rStyle w:val="Latin"/>
        </w:rPr>
        <w:t>i.e.</w:t>
      </w:r>
      <w:r>
        <w:t xml:space="preserve"> </w:t>
      </w:r>
      <w:r>
        <w:rPr>
          <w:rStyle w:val="DMG"/>
        </w:rPr>
        <w:t>miṯl</w:t>
      </w:r>
      <w:r>
        <w:t xml:space="preserve">: speaker </w:t>
      </w:r>
      <w:r>
        <w:rPr>
          <w:rStyle w:val="DMG"/>
        </w:rPr>
        <w:t>Ṭ</w:t>
      </w:r>
      <w:r>
        <w:t>), /ḏ/ (</w:t>
      </w:r>
      <w:r>
        <w:rPr>
          <w:rStyle w:val="DMG"/>
        </w:rPr>
        <w:t>kiḏāk</w:t>
      </w:r>
      <w:r>
        <w:t xml:space="preserve">: speaker </w:t>
      </w:r>
      <w:r>
        <w:rPr>
          <w:rStyle w:val="DMG"/>
        </w:rPr>
        <w:t>Ḫ</w:t>
      </w:r>
      <w:r>
        <w:t>), /ẓ/ (</w:t>
      </w:r>
      <w:r>
        <w:rPr>
          <w:rStyle w:val="DMG"/>
        </w:rPr>
        <w:t>maẓharik</w:t>
      </w:r>
      <w:r>
        <w:t xml:space="preserve">: speaker </w:t>
      </w:r>
      <w:r>
        <w:rPr>
          <w:rStyle w:val="DMG"/>
        </w:rPr>
        <w:t>Ḥ</w:t>
      </w:r>
      <w:r>
        <w:t>).</w:t>
      </w:r>
    </w:p>
    <w:p w:rsidR="000835AB" w:rsidRDefault="00DD225E">
      <w:pPr>
        <w:pStyle w:val="Textbody"/>
        <w:numPr>
          <w:ilvl w:val="0"/>
          <w:numId w:val="2"/>
        </w:numPr>
      </w:pPr>
      <w:r>
        <w:t xml:space="preserve">An infixation of </w:t>
      </w:r>
      <w:r>
        <w:rPr>
          <w:rStyle w:val="DMG"/>
        </w:rPr>
        <w:t>in(n)</w:t>
      </w:r>
      <w:r>
        <w:t xml:space="preserve"> between an active participle acting as a verb and a suffigated personal pronoun (</w:t>
      </w:r>
      <w:r>
        <w:rPr>
          <w:rStyle w:val="Latin"/>
        </w:rPr>
        <w:t>i.e.</w:t>
      </w:r>
      <w:r>
        <w:t xml:space="preserve"> </w:t>
      </w:r>
      <w:r>
        <w:rPr>
          <w:rStyle w:val="DMG"/>
        </w:rPr>
        <w:t>nāqṣinnək</w:t>
      </w:r>
      <w:r>
        <w:t xml:space="preserve">: speaker </w:t>
      </w:r>
      <w:r>
        <w:rPr>
          <w:rStyle w:val="DMG"/>
        </w:rPr>
        <w:t>Ṭ</w:t>
      </w:r>
      <w:r>
        <w:t>).</w:t>
      </w:r>
    </w:p>
    <w:p w:rsidR="000835AB" w:rsidRDefault="00DD225E">
      <w:pPr>
        <w:pStyle w:val="Textbody"/>
        <w:numPr>
          <w:ilvl w:val="0"/>
          <w:numId w:val="2"/>
        </w:numPr>
      </w:pPr>
      <w:r>
        <w:t xml:space="preserve">Absence of the </w:t>
      </w:r>
      <w:r>
        <w:rPr>
          <w:rStyle w:val="DMG"/>
        </w:rPr>
        <w:t>gahawa</w:t>
      </w:r>
      <w:r>
        <w:t xml:space="preserve"> syndrome</w:t>
      </w:r>
      <w:r w:rsidR="00500F59">
        <w:rPr>
          <w:rStyle w:val="FootnoteReference"/>
        </w:rPr>
        <w:footnoteReference w:id="49"/>
      </w:r>
      <w:r>
        <w:t>, where “a short vowel follows a morphemeinternal back spirant (</w:t>
      </w:r>
      <w:r w:rsidR="0081169E" w:rsidRPr="0081169E">
        <w:t>X</w:t>
      </w:r>
      <w:r>
        <w:t xml:space="preserve">), whenever this </w:t>
      </w:r>
      <w:r w:rsidR="0081169E" w:rsidRPr="0081169E">
        <w:t>X</w:t>
      </w:r>
      <w:r>
        <w:t xml:space="preserve"> is preceded by </w:t>
      </w:r>
      <w:r>
        <w:rPr>
          <w:i/>
          <w:iCs/>
        </w:rPr>
        <w:t>a</w:t>
      </w:r>
      <w:r>
        <w:t>”</w:t>
      </w:r>
      <w:r w:rsidR="00500F59">
        <w:rPr>
          <w:rStyle w:val="FootnoteReference"/>
        </w:rPr>
        <w:footnoteReference w:id="50"/>
      </w:r>
      <w:r>
        <w:t xml:space="preserve">, </w:t>
      </w:r>
      <w:r>
        <w:rPr>
          <w:rStyle w:val="Latin"/>
        </w:rPr>
        <w:t>i.e.</w:t>
      </w:r>
      <w:r>
        <w:t xml:space="preserve"> </w:t>
      </w:r>
      <w:r>
        <w:rPr>
          <w:rStyle w:val="DMG"/>
        </w:rPr>
        <w:t>qahwa&gt;gahwa&gt;gahawa</w:t>
      </w:r>
      <w:r>
        <w:t xml:space="preserve"> (</w:t>
      </w:r>
      <w:r w:rsidR="0081169E" w:rsidRPr="0081169E">
        <w:t>X</w:t>
      </w:r>
      <w:r>
        <w:t xml:space="preserve"> being </w:t>
      </w:r>
      <w:r>
        <w:rPr>
          <w:rStyle w:val="DMG"/>
        </w:rPr>
        <w:t>h</w:t>
      </w:r>
      <w:r>
        <w:t xml:space="preserve"> in the eponymous example).</w:t>
      </w:r>
    </w:p>
    <w:p w:rsidR="000835AB" w:rsidRDefault="00DD225E">
      <w:pPr>
        <w:pStyle w:val="Textbody"/>
        <w:numPr>
          <w:ilvl w:val="0"/>
          <w:numId w:val="2"/>
        </w:numPr>
      </w:pPr>
      <w:r>
        <w:t>Frequent use of apophonic (meaning word-internal) passive forms (</w:t>
      </w:r>
      <w:r>
        <w:rPr>
          <w:rStyle w:val="DMG"/>
        </w:rPr>
        <w:t>tuzhaq</w:t>
      </w:r>
      <w:r>
        <w:t xml:space="preserve">: speaker </w:t>
      </w:r>
      <w:r>
        <w:rPr>
          <w:rStyle w:val="DMG"/>
        </w:rPr>
        <w:t>Q</w:t>
      </w:r>
      <w:r>
        <w:t>) instead of VII</w:t>
      </w:r>
      <w:r>
        <w:rPr>
          <w:vertAlign w:val="superscript"/>
        </w:rPr>
        <w:t>th</w:t>
      </w:r>
      <w:r>
        <w:t>-stem “mediopassive”</w:t>
      </w:r>
      <w:r w:rsidR="00500F59">
        <w:rPr>
          <w:rStyle w:val="FootnoteReference"/>
        </w:rPr>
        <w:footnoteReference w:id="51"/>
      </w:r>
      <w:r>
        <w:t xml:space="preserve"> verbs. This feature is attested to by the complete lack of VII</w:t>
      </w:r>
      <w:r>
        <w:rPr>
          <w:vertAlign w:val="superscript"/>
        </w:rPr>
        <w:t>th</w:t>
      </w:r>
      <w:r>
        <w:t>-stem verbs in the entire corpus.</w:t>
      </w:r>
    </w:p>
    <w:p w:rsidR="00180CB3" w:rsidRDefault="00DD225E">
      <w:pPr>
        <w:pStyle w:val="Textbody"/>
      </w:pPr>
      <w:r>
        <w:t xml:space="preserve">The other two attributes (5: common use of feminine plural forms in all relevant word classes; 6: 2nd f. sg. suffigated pronoun </w:t>
      </w:r>
      <w:r>
        <w:rPr>
          <w:rStyle w:val="DMG"/>
        </w:rPr>
        <w:t>-iš</w:t>
      </w:r>
      <w:r>
        <w:t>) can not be con</w:t>
      </w:r>
      <w:r w:rsidR="00754DE1">
        <w:softHyphen/>
      </w:r>
      <w:r>
        <w:lastRenderedPageBreak/>
        <w:t>sidered, as they are only present in videos V, VI, VIII, VI and X. The first two of these were however commonly heard during conversation between informants and members of their families</w:t>
      </w:r>
      <w:bookmarkStart w:id="4" w:name="_GoBack"/>
      <w:bookmarkEnd w:id="4"/>
      <w:r w:rsidR="00C64F00">
        <w:rPr>
          <w:rStyle w:val="FootnoteReference"/>
        </w:rPr>
        <w:footnoteReference w:id="52"/>
      </w:r>
      <w:r>
        <w:t xml:space="preserve">. Informant </w:t>
      </w:r>
      <w:r>
        <w:rPr>
          <w:i/>
          <w:iCs/>
        </w:rPr>
        <w:t>B</w:t>
      </w:r>
      <w:r>
        <w:t xml:space="preserve">, when asked to read (while hurriedly translating) an English text designed to evoke different conjugations in her dialect readily provided feminine plural forms of verbs </w:t>
      </w:r>
      <w:r w:rsidR="0081169E" w:rsidRPr="0081169E">
        <w:rPr>
          <w:rStyle w:val="DMG"/>
        </w:rPr>
        <w:t>galas</w:t>
      </w:r>
      <w:r>
        <w:t xml:space="preserve"> and </w:t>
      </w:r>
      <w:r w:rsidR="0081169E" w:rsidRPr="0081169E">
        <w:rPr>
          <w:rStyle w:val="DMG"/>
        </w:rPr>
        <w:t>gāy</w:t>
      </w:r>
      <w:r w:rsidR="0081169E" w:rsidRPr="0081169E">
        <w:rPr>
          <w:rStyle w:val="FootnoteReference"/>
        </w:rPr>
        <w:footnoteReference w:id="53"/>
      </w:r>
      <w:r>
        <w:t>.</w:t>
      </w:r>
    </w:p>
    <w:p w:rsidR="00180CB3" w:rsidRDefault="00DD225E" w:rsidP="009061A1">
      <w:pPr>
        <w:pStyle w:val="Textbody"/>
      </w:pPr>
      <w:r>
        <w:t xml:space="preserve">All phonemes of the </w:t>
      </w:r>
      <w:r>
        <w:rPr>
          <w:i/>
          <w:iCs/>
        </w:rPr>
        <w:t>abǧad</w:t>
      </w:r>
      <w:r>
        <w:t xml:space="preserve"> are present in OA, which might be attributable to the formal nature of text VII. </w:t>
      </w:r>
      <w:r w:rsidR="00F946DF">
        <w:t>Transliteration</w:t>
      </w:r>
      <w:r>
        <w:t>, where it is used, follows what was heard as closely as possible and is otherwise done by rules of the DMG. OA has some variation in short vowel sounds that can make it difficult to understand what vowel exactly has been said. When writing in Latin script, if for some reason required to do so, informants mostly used the proper MSA vowels (</w:t>
      </w:r>
      <w:r>
        <w:rPr>
          <w:i/>
          <w:iCs/>
        </w:rPr>
        <w:t>a</w:t>
      </w:r>
      <w:r>
        <w:t xml:space="preserve">, </w:t>
      </w:r>
      <w:r>
        <w:rPr>
          <w:i/>
          <w:iCs/>
        </w:rPr>
        <w:t>i</w:t>
      </w:r>
      <w:r>
        <w:t xml:space="preserve"> and </w:t>
      </w:r>
      <w:r>
        <w:rPr>
          <w:i/>
          <w:iCs/>
        </w:rPr>
        <w:t>u</w:t>
      </w:r>
      <w:r>
        <w:t>). For more detailed information on phonetics of OA than given here, the reader is referred to Shaaban’s work mentioned earlier</w:t>
      </w:r>
      <w:r w:rsidR="00C64F00">
        <w:rPr>
          <w:rStyle w:val="FootnoteReference"/>
        </w:rPr>
        <w:footnoteReference w:id="54"/>
      </w:r>
      <w:r>
        <w:t xml:space="preserve">. As for the present corpus, a list of phonemes with remarks on deviations from CA/MSA found within can be </w:t>
      </w:r>
      <w:r w:rsidR="009061A1">
        <w:t>accessed</w:t>
      </w:r>
      <w:r w:rsidR="009061A1">
        <w:rPr>
          <w:rStyle w:val="FootnoteReference"/>
        </w:rPr>
        <w:footnoteReference w:id="55"/>
      </w:r>
      <w:r w:rsidR="009061A1">
        <w:t>.</w:t>
      </w:r>
    </w:p>
    <w:p w:rsidR="00180CB3" w:rsidRDefault="00DD225E" w:rsidP="00380769">
      <w:pPr>
        <w:pStyle w:val="Textbody"/>
      </w:pPr>
      <w:r>
        <w:t xml:space="preserve">Only discrete personal pronouns for </w:t>
      </w:r>
      <w:r>
        <w:rPr>
          <w:i/>
          <w:iCs/>
        </w:rPr>
        <w:t>he</w:t>
      </w:r>
      <w:r>
        <w:t xml:space="preserve">, </w:t>
      </w:r>
      <w:r>
        <w:rPr>
          <w:i/>
          <w:iCs/>
        </w:rPr>
        <w:t>you</w:t>
      </w:r>
      <w:r>
        <w:t xml:space="preserve"> (m.), </w:t>
      </w:r>
      <w:r>
        <w:rPr>
          <w:i/>
          <w:iCs/>
        </w:rPr>
        <w:t>I</w:t>
      </w:r>
      <w:r>
        <w:t xml:space="preserve"> and </w:t>
      </w:r>
      <w:r>
        <w:rPr>
          <w:i/>
          <w:iCs/>
        </w:rPr>
        <w:t xml:space="preserve">we </w:t>
      </w:r>
      <w:r>
        <w:t>as well as suf</w:t>
      </w:r>
      <w:r w:rsidR="000E5B52">
        <w:softHyphen/>
      </w:r>
      <w:r>
        <w:t xml:space="preserve">figated personal pronouns for </w:t>
      </w:r>
      <w:r>
        <w:rPr>
          <w:i/>
          <w:iCs/>
        </w:rPr>
        <w:t>he/his, you/your, I/mine, we/us/ours, they/them/theirs</w:t>
      </w:r>
      <w:r>
        <w:t xml:space="preserve"> are contained in the corpus. Those lists were </w:t>
      </w:r>
      <w:r w:rsidR="009061A1">
        <w:t>completed</w:t>
      </w:r>
      <w:r>
        <w:t xml:space="preserve"> by directly asking informants </w:t>
      </w:r>
      <w:r>
        <w:rPr>
          <w:i/>
          <w:iCs/>
        </w:rPr>
        <w:t>A</w:t>
      </w:r>
      <w:r>
        <w:t xml:space="preserve"> and </w:t>
      </w:r>
      <w:r>
        <w:rPr>
          <w:i/>
          <w:iCs/>
        </w:rPr>
        <w:t>B</w:t>
      </w:r>
      <w:r>
        <w:t xml:space="preserve"> about “</w:t>
      </w:r>
      <w:r>
        <w:rPr>
          <w:i/>
          <w:iCs/>
        </w:rPr>
        <w:t>aḍ-ḍamāʾir al-munfaṣila wa-l-muttaṣila fi-l-ʿumāniyya</w:t>
      </w:r>
      <w:r>
        <w:t>”</w:t>
      </w:r>
      <w:r w:rsidR="009061A1">
        <w:t xml:space="preserve"> (and thereby risking for them to switch registers towards MSA)</w:t>
      </w:r>
      <w:r>
        <w:t xml:space="preserve">. Feminine plural forms were </w:t>
      </w:r>
      <w:r w:rsidR="009061A1">
        <w:t xml:space="preserve">then </w:t>
      </w:r>
      <w:r>
        <w:t>produced without the inter</w:t>
      </w:r>
      <w:r w:rsidR="00B31F1B">
        <w:softHyphen/>
      </w:r>
      <w:r>
        <w:t>viewer mentioning them, while dual forms were not. The result (see table 1) is mostly congruent with Edzard’s</w:t>
      </w:r>
      <w:r w:rsidR="00380769">
        <w:rPr>
          <w:rStyle w:val="FootnoteReference"/>
        </w:rPr>
        <w:footnoteReference w:id="56"/>
      </w:r>
      <w:r>
        <w:t xml:space="preserve">, with the difference of speaker </w:t>
      </w:r>
      <w:r>
        <w:rPr>
          <w:rStyle w:val="DMG"/>
        </w:rPr>
        <w:t>Ḥ</w:t>
      </w:r>
      <w:r>
        <w:t xml:space="preserve"> using f. poss. pron. </w:t>
      </w:r>
      <w:r>
        <w:rPr>
          <w:rStyle w:val="DMG"/>
        </w:rPr>
        <w:t>-ik</w:t>
      </w:r>
      <w:r>
        <w:t xml:space="preserve"> as he is not from </w:t>
      </w:r>
      <w:r>
        <w:rPr>
          <w:rStyle w:val="DMG"/>
        </w:rPr>
        <w:t>Āl-Wahība</w:t>
      </w:r>
      <w:r w:rsidR="0081169E" w:rsidRPr="009061A1">
        <w:rPr>
          <w:rStyle w:val="FootnoteReference"/>
        </w:rPr>
        <w:footnoteReference w:id="57"/>
      </w:r>
      <w:r>
        <w:t xml:space="preserve">. </w:t>
      </w:r>
      <w:r w:rsidR="00B31F1B">
        <w:t xml:space="preserve">Appending </w:t>
      </w:r>
      <w:r>
        <w:t xml:space="preserve">of a discrete </w:t>
      </w:r>
      <w:r w:rsidR="00B31F1B">
        <w:t>(non-suf</w:t>
      </w:r>
      <w:r w:rsidR="00B31F1B">
        <w:softHyphen/>
        <w:t xml:space="preserve">figated) </w:t>
      </w:r>
      <w:r>
        <w:t>personal pronoun at the end of a sentence (</w:t>
      </w:r>
      <w:r>
        <w:rPr>
          <w:rStyle w:val="DMG"/>
        </w:rPr>
        <w:t>tarā, aqūl lək anā</w:t>
      </w:r>
      <w:r>
        <w:t xml:space="preserve">: speaker </w:t>
      </w:r>
      <w:r>
        <w:rPr>
          <w:rStyle w:val="DMG"/>
        </w:rPr>
        <w:t>Š</w:t>
      </w:r>
      <w:r>
        <w:t>), perhaps as a particle of intensification, is a common feature</w:t>
      </w:r>
      <w:r w:rsidR="00C2194F">
        <w:rPr>
          <w:rStyle w:val="FootnoteReference"/>
        </w:rPr>
        <w:footnoteReference w:id="58"/>
      </w:r>
      <w:r>
        <w:t xml:space="preserve">. Speaker </w:t>
      </w:r>
      <w:r>
        <w:rPr>
          <w:rStyle w:val="DMG"/>
        </w:rPr>
        <w:t>N</w:t>
      </w:r>
      <w:r>
        <w:t xml:space="preserve"> assimilates verb+</w:t>
      </w:r>
      <w:r>
        <w:rPr>
          <w:rStyle w:val="DMG"/>
        </w:rPr>
        <w:t>li</w:t>
      </w:r>
      <w:r>
        <w:t>+p.p. (</w:t>
      </w:r>
      <w:r>
        <w:rPr>
          <w:rStyle w:val="Latin"/>
        </w:rPr>
        <w:t>i.e.</w:t>
      </w:r>
      <w:r>
        <w:t xml:space="preserve"> </w:t>
      </w:r>
      <w:r>
        <w:rPr>
          <w:rStyle w:val="DMG"/>
        </w:rPr>
        <w:t>qultluh</w:t>
      </w:r>
      <w:r>
        <w:t xml:space="preserve">, “I said to him”), a feature called </w:t>
      </w:r>
      <w:r>
        <w:rPr>
          <w:i/>
          <w:iCs/>
        </w:rPr>
        <w:t>indirect object suffix</w:t>
      </w:r>
      <w:r>
        <w:t xml:space="preserve"> by Edzard.</w:t>
      </w:r>
    </w:p>
    <w:tbl>
      <w:tblPr>
        <w:tblW w:w="9072" w:type="dxa"/>
        <w:tblInd w:w="37" w:type="dxa"/>
        <w:tblBorders>
          <w:top w:val="single" w:sz="4" w:space="0" w:color="00000A"/>
          <w:bottom w:val="single" w:sz="4" w:space="0" w:color="00000A"/>
          <w:insideH w:val="single" w:sz="4" w:space="0" w:color="00000A"/>
        </w:tblBorders>
        <w:tblCellMar>
          <w:top w:w="28" w:type="dxa"/>
          <w:left w:w="18" w:type="dxa"/>
          <w:bottom w:w="28" w:type="dxa"/>
          <w:right w:w="28" w:type="dxa"/>
        </w:tblCellMar>
        <w:tblLook w:val="04A0"/>
      </w:tblPr>
      <w:tblGrid>
        <w:gridCol w:w="3024"/>
        <w:gridCol w:w="3024"/>
        <w:gridCol w:w="3024"/>
      </w:tblGrid>
      <w:tr w:rsidR="004D230B" w:rsidTr="00F252B3">
        <w:tc>
          <w:tcPr>
            <w:tcW w:w="3024" w:type="dxa"/>
            <w:shd w:val="clear" w:color="auto" w:fill="auto"/>
            <w:tcMar>
              <w:left w:w="18" w:type="dxa"/>
            </w:tcMar>
          </w:tcPr>
          <w:p w:rsidR="004D230B" w:rsidRDefault="00DD225E">
            <w:pPr>
              <w:pStyle w:val="TableContents"/>
            </w:pPr>
            <w:r>
              <w:t>3rd m. sg.</w:t>
            </w:r>
          </w:p>
        </w:tc>
        <w:tc>
          <w:tcPr>
            <w:tcW w:w="3024" w:type="dxa"/>
            <w:shd w:val="clear" w:color="auto" w:fill="auto"/>
            <w:tcMar>
              <w:left w:w="18" w:type="dxa"/>
            </w:tcMar>
          </w:tcPr>
          <w:p w:rsidR="004D230B" w:rsidRDefault="00DD225E">
            <w:pPr>
              <w:pStyle w:val="TableContents"/>
              <w:rPr>
                <w:rStyle w:val="Latin"/>
              </w:rPr>
            </w:pPr>
            <w:r>
              <w:rPr>
                <w:rStyle w:val="Latin"/>
              </w:rPr>
              <w:t>huwə, huwwəh</w:t>
            </w:r>
          </w:p>
        </w:tc>
        <w:tc>
          <w:tcPr>
            <w:tcW w:w="3024" w:type="dxa"/>
            <w:shd w:val="clear" w:color="auto" w:fill="auto"/>
            <w:tcMar>
              <w:left w:w="18" w:type="dxa"/>
            </w:tcMar>
          </w:tcPr>
          <w:p w:rsidR="004D230B" w:rsidRDefault="00DD225E">
            <w:pPr>
              <w:pStyle w:val="TableContents"/>
              <w:rPr>
                <w:rStyle w:val="Latin"/>
              </w:rPr>
            </w:pPr>
            <w:r>
              <w:rPr>
                <w:rStyle w:val="Latin"/>
              </w:rPr>
              <w:t>-uh</w:t>
            </w:r>
          </w:p>
        </w:tc>
      </w:tr>
      <w:tr w:rsidR="004D230B" w:rsidTr="00F252B3">
        <w:tc>
          <w:tcPr>
            <w:tcW w:w="3024" w:type="dxa"/>
            <w:shd w:val="clear" w:color="auto" w:fill="auto"/>
            <w:tcMar>
              <w:left w:w="18" w:type="dxa"/>
            </w:tcMar>
          </w:tcPr>
          <w:p w:rsidR="004D230B" w:rsidRDefault="00DD225E">
            <w:pPr>
              <w:pStyle w:val="TableContents"/>
            </w:pPr>
            <w:r>
              <w:t>3rd f. sg.</w:t>
            </w:r>
          </w:p>
        </w:tc>
        <w:tc>
          <w:tcPr>
            <w:tcW w:w="3024" w:type="dxa"/>
            <w:shd w:val="clear" w:color="auto" w:fill="auto"/>
            <w:tcMar>
              <w:left w:w="18" w:type="dxa"/>
            </w:tcMar>
          </w:tcPr>
          <w:p w:rsidR="004D230B" w:rsidRDefault="00DD225E">
            <w:pPr>
              <w:pStyle w:val="TableContents"/>
              <w:rPr>
                <w:rStyle w:val="Latin"/>
              </w:rPr>
            </w:pPr>
            <w:r>
              <w:rPr>
                <w:rStyle w:val="Latin"/>
              </w:rPr>
              <w:t>hiyə, hiyyəh</w:t>
            </w:r>
          </w:p>
        </w:tc>
        <w:tc>
          <w:tcPr>
            <w:tcW w:w="3024" w:type="dxa"/>
            <w:shd w:val="clear" w:color="auto" w:fill="auto"/>
            <w:tcMar>
              <w:left w:w="18" w:type="dxa"/>
            </w:tcMar>
          </w:tcPr>
          <w:p w:rsidR="004D230B" w:rsidRDefault="00DD225E">
            <w:pPr>
              <w:pStyle w:val="TableContents"/>
              <w:rPr>
                <w:rStyle w:val="Latin"/>
              </w:rPr>
            </w:pPr>
            <w:r>
              <w:rPr>
                <w:rStyle w:val="Latin"/>
              </w:rPr>
              <w:t>-hā</w:t>
            </w:r>
          </w:p>
        </w:tc>
      </w:tr>
      <w:tr w:rsidR="004D230B" w:rsidTr="00F252B3">
        <w:tc>
          <w:tcPr>
            <w:tcW w:w="3024" w:type="dxa"/>
            <w:shd w:val="clear" w:color="auto" w:fill="auto"/>
            <w:tcMar>
              <w:left w:w="18" w:type="dxa"/>
            </w:tcMar>
          </w:tcPr>
          <w:p w:rsidR="004D230B" w:rsidRDefault="00DD225E">
            <w:pPr>
              <w:pStyle w:val="TableContents"/>
            </w:pPr>
            <w:r>
              <w:lastRenderedPageBreak/>
              <w:t>3rd m. pl.</w:t>
            </w:r>
          </w:p>
        </w:tc>
        <w:tc>
          <w:tcPr>
            <w:tcW w:w="3024" w:type="dxa"/>
            <w:shd w:val="clear" w:color="auto" w:fill="auto"/>
            <w:tcMar>
              <w:left w:w="18" w:type="dxa"/>
            </w:tcMar>
          </w:tcPr>
          <w:p w:rsidR="004D230B" w:rsidRDefault="00DD225E">
            <w:pPr>
              <w:pStyle w:val="TableContents"/>
              <w:rPr>
                <w:rStyle w:val="Latin"/>
              </w:rPr>
            </w:pPr>
            <w:r>
              <w:rPr>
                <w:rStyle w:val="Latin"/>
              </w:rPr>
              <w:t>hum</w:t>
            </w:r>
          </w:p>
        </w:tc>
        <w:tc>
          <w:tcPr>
            <w:tcW w:w="3024" w:type="dxa"/>
            <w:shd w:val="clear" w:color="auto" w:fill="auto"/>
            <w:tcMar>
              <w:left w:w="18" w:type="dxa"/>
            </w:tcMar>
          </w:tcPr>
          <w:p w:rsidR="004D230B" w:rsidRDefault="00DD225E">
            <w:pPr>
              <w:pStyle w:val="TableContents"/>
              <w:rPr>
                <w:rStyle w:val="Latin"/>
              </w:rPr>
            </w:pPr>
            <w:r>
              <w:rPr>
                <w:rStyle w:val="Latin"/>
              </w:rPr>
              <w:t>-hum, -həm</w:t>
            </w:r>
          </w:p>
        </w:tc>
      </w:tr>
      <w:tr w:rsidR="004D230B" w:rsidTr="00F252B3">
        <w:tc>
          <w:tcPr>
            <w:tcW w:w="3024" w:type="dxa"/>
            <w:shd w:val="clear" w:color="auto" w:fill="auto"/>
            <w:tcMar>
              <w:left w:w="18" w:type="dxa"/>
            </w:tcMar>
          </w:tcPr>
          <w:p w:rsidR="004D230B" w:rsidRDefault="00DD225E">
            <w:pPr>
              <w:pStyle w:val="TableContents"/>
            </w:pPr>
            <w:r>
              <w:t>3rd f. pl.</w:t>
            </w:r>
          </w:p>
        </w:tc>
        <w:tc>
          <w:tcPr>
            <w:tcW w:w="3024" w:type="dxa"/>
            <w:shd w:val="clear" w:color="auto" w:fill="auto"/>
            <w:tcMar>
              <w:left w:w="18" w:type="dxa"/>
            </w:tcMar>
          </w:tcPr>
          <w:p w:rsidR="004D230B" w:rsidRDefault="00DD225E">
            <w:pPr>
              <w:pStyle w:val="TableContents"/>
              <w:rPr>
                <w:rStyle w:val="Latin"/>
              </w:rPr>
            </w:pPr>
            <w:r>
              <w:rPr>
                <w:rStyle w:val="Latin"/>
              </w:rPr>
              <w:t>hinn</w:t>
            </w:r>
          </w:p>
        </w:tc>
        <w:tc>
          <w:tcPr>
            <w:tcW w:w="3024" w:type="dxa"/>
            <w:shd w:val="clear" w:color="auto" w:fill="auto"/>
            <w:tcMar>
              <w:left w:w="18" w:type="dxa"/>
            </w:tcMar>
          </w:tcPr>
          <w:p w:rsidR="004D230B" w:rsidRDefault="00DD225E">
            <w:pPr>
              <w:pStyle w:val="TableContents"/>
              <w:rPr>
                <w:rStyle w:val="Latin"/>
              </w:rPr>
            </w:pPr>
            <w:r>
              <w:rPr>
                <w:rStyle w:val="Latin"/>
              </w:rPr>
              <w:t>-hinn</w:t>
            </w:r>
          </w:p>
        </w:tc>
      </w:tr>
      <w:tr w:rsidR="004D230B" w:rsidTr="00F252B3">
        <w:tc>
          <w:tcPr>
            <w:tcW w:w="3024" w:type="dxa"/>
            <w:shd w:val="clear" w:color="auto" w:fill="auto"/>
            <w:tcMar>
              <w:left w:w="18" w:type="dxa"/>
            </w:tcMar>
          </w:tcPr>
          <w:p w:rsidR="004D230B" w:rsidRDefault="00DD225E">
            <w:pPr>
              <w:pStyle w:val="TableContents"/>
            </w:pPr>
            <w:r>
              <w:t>2nd m. sg.</w:t>
            </w:r>
          </w:p>
        </w:tc>
        <w:tc>
          <w:tcPr>
            <w:tcW w:w="3024" w:type="dxa"/>
            <w:shd w:val="clear" w:color="auto" w:fill="auto"/>
            <w:tcMar>
              <w:left w:w="18" w:type="dxa"/>
            </w:tcMar>
          </w:tcPr>
          <w:p w:rsidR="004D230B" w:rsidRDefault="00DD225E">
            <w:pPr>
              <w:pStyle w:val="TableContents"/>
              <w:rPr>
                <w:rStyle w:val="Latin"/>
              </w:rPr>
            </w:pPr>
            <w:r>
              <w:rPr>
                <w:rStyle w:val="Latin"/>
              </w:rPr>
              <w:t>(ʾ)ənta, ntəh</w:t>
            </w:r>
          </w:p>
        </w:tc>
        <w:tc>
          <w:tcPr>
            <w:tcW w:w="3024" w:type="dxa"/>
            <w:shd w:val="clear" w:color="auto" w:fill="auto"/>
            <w:tcMar>
              <w:left w:w="18" w:type="dxa"/>
            </w:tcMar>
          </w:tcPr>
          <w:p w:rsidR="004D230B" w:rsidRDefault="00DD225E">
            <w:pPr>
              <w:pStyle w:val="TableContents"/>
              <w:rPr>
                <w:rStyle w:val="Latin"/>
              </w:rPr>
            </w:pPr>
            <w:r>
              <w:rPr>
                <w:rStyle w:val="Latin"/>
              </w:rPr>
              <w:t>-ak, -ək</w:t>
            </w:r>
          </w:p>
        </w:tc>
      </w:tr>
      <w:tr w:rsidR="004D230B" w:rsidTr="00F252B3">
        <w:tc>
          <w:tcPr>
            <w:tcW w:w="3024" w:type="dxa"/>
            <w:shd w:val="clear" w:color="auto" w:fill="auto"/>
            <w:tcMar>
              <w:left w:w="18" w:type="dxa"/>
            </w:tcMar>
          </w:tcPr>
          <w:p w:rsidR="004D230B" w:rsidRDefault="00DD225E">
            <w:pPr>
              <w:pStyle w:val="TableContents"/>
            </w:pPr>
            <w:r>
              <w:t>2nd f. sg.</w:t>
            </w:r>
          </w:p>
        </w:tc>
        <w:tc>
          <w:tcPr>
            <w:tcW w:w="3024" w:type="dxa"/>
            <w:shd w:val="clear" w:color="auto" w:fill="auto"/>
            <w:tcMar>
              <w:left w:w="18" w:type="dxa"/>
            </w:tcMar>
          </w:tcPr>
          <w:p w:rsidR="004D230B" w:rsidRDefault="00DD225E">
            <w:pPr>
              <w:pStyle w:val="TableContents"/>
              <w:rPr>
                <w:rStyle w:val="Latin"/>
              </w:rPr>
            </w:pPr>
            <w:r>
              <w:rPr>
                <w:rStyle w:val="Latin"/>
              </w:rPr>
              <w:t>(ʾ)ənti, ntī</w:t>
            </w:r>
          </w:p>
        </w:tc>
        <w:tc>
          <w:tcPr>
            <w:tcW w:w="3024" w:type="dxa"/>
            <w:shd w:val="clear" w:color="auto" w:fill="auto"/>
            <w:tcMar>
              <w:left w:w="18" w:type="dxa"/>
            </w:tcMar>
          </w:tcPr>
          <w:p w:rsidR="004D230B" w:rsidRDefault="00DD225E">
            <w:pPr>
              <w:pStyle w:val="TableContents"/>
              <w:rPr>
                <w:rStyle w:val="Latin"/>
              </w:rPr>
            </w:pPr>
            <w:r>
              <w:rPr>
                <w:rStyle w:val="Latin"/>
              </w:rPr>
              <w:t>-ik, -ək, -iš</w:t>
            </w:r>
          </w:p>
        </w:tc>
      </w:tr>
      <w:tr w:rsidR="004D230B" w:rsidTr="00F252B3">
        <w:tc>
          <w:tcPr>
            <w:tcW w:w="3024" w:type="dxa"/>
            <w:shd w:val="clear" w:color="auto" w:fill="auto"/>
            <w:tcMar>
              <w:left w:w="18" w:type="dxa"/>
            </w:tcMar>
          </w:tcPr>
          <w:p w:rsidR="004D230B" w:rsidRDefault="00DD225E">
            <w:pPr>
              <w:pStyle w:val="TableContents"/>
            </w:pPr>
            <w:r>
              <w:t>2nd m. pl.</w:t>
            </w:r>
          </w:p>
        </w:tc>
        <w:tc>
          <w:tcPr>
            <w:tcW w:w="3024" w:type="dxa"/>
            <w:shd w:val="clear" w:color="auto" w:fill="auto"/>
            <w:tcMar>
              <w:left w:w="18" w:type="dxa"/>
            </w:tcMar>
          </w:tcPr>
          <w:p w:rsidR="004D230B" w:rsidRDefault="00DD225E">
            <w:pPr>
              <w:pStyle w:val="TableContents"/>
              <w:rPr>
                <w:rStyle w:val="Latin"/>
              </w:rPr>
            </w:pPr>
            <w:r>
              <w:rPr>
                <w:rStyle w:val="Latin"/>
              </w:rPr>
              <w:t>(ʾ)əntū, ntuh</w:t>
            </w:r>
          </w:p>
        </w:tc>
        <w:tc>
          <w:tcPr>
            <w:tcW w:w="3024" w:type="dxa"/>
            <w:shd w:val="clear" w:color="auto" w:fill="auto"/>
            <w:tcMar>
              <w:left w:w="18" w:type="dxa"/>
            </w:tcMar>
          </w:tcPr>
          <w:p w:rsidR="004D230B" w:rsidRDefault="00DD225E">
            <w:pPr>
              <w:pStyle w:val="TableContents"/>
              <w:rPr>
                <w:rStyle w:val="Latin"/>
              </w:rPr>
            </w:pPr>
            <w:r>
              <w:rPr>
                <w:rStyle w:val="Latin"/>
              </w:rPr>
              <w:t>-kum</w:t>
            </w:r>
          </w:p>
        </w:tc>
      </w:tr>
      <w:tr w:rsidR="004D230B" w:rsidTr="00F252B3">
        <w:tc>
          <w:tcPr>
            <w:tcW w:w="3024" w:type="dxa"/>
            <w:shd w:val="clear" w:color="auto" w:fill="auto"/>
            <w:tcMar>
              <w:left w:w="18" w:type="dxa"/>
            </w:tcMar>
          </w:tcPr>
          <w:p w:rsidR="004D230B" w:rsidRDefault="00DD225E">
            <w:pPr>
              <w:pStyle w:val="TableContents"/>
            </w:pPr>
            <w:r>
              <w:t>2nd f. pl.</w:t>
            </w:r>
          </w:p>
        </w:tc>
        <w:tc>
          <w:tcPr>
            <w:tcW w:w="3024" w:type="dxa"/>
            <w:shd w:val="clear" w:color="auto" w:fill="auto"/>
            <w:tcMar>
              <w:left w:w="18" w:type="dxa"/>
            </w:tcMar>
          </w:tcPr>
          <w:p w:rsidR="004D230B" w:rsidRDefault="00DD225E">
            <w:pPr>
              <w:pStyle w:val="TableContents"/>
              <w:rPr>
                <w:rStyle w:val="Latin"/>
              </w:rPr>
            </w:pPr>
            <w:r>
              <w:rPr>
                <w:rStyle w:val="Latin"/>
              </w:rPr>
              <w:t>(ʾi)ntan</w:t>
            </w:r>
          </w:p>
        </w:tc>
        <w:tc>
          <w:tcPr>
            <w:tcW w:w="3024" w:type="dxa"/>
            <w:shd w:val="clear" w:color="auto" w:fill="auto"/>
            <w:tcMar>
              <w:left w:w="18" w:type="dxa"/>
            </w:tcMar>
          </w:tcPr>
          <w:p w:rsidR="004D230B" w:rsidRDefault="00DD225E">
            <w:pPr>
              <w:pStyle w:val="TableContents"/>
              <w:rPr>
                <w:rStyle w:val="Latin"/>
              </w:rPr>
            </w:pPr>
            <w:r>
              <w:rPr>
                <w:rStyle w:val="Latin"/>
              </w:rPr>
              <w:t>-kin</w:t>
            </w:r>
          </w:p>
        </w:tc>
      </w:tr>
      <w:tr w:rsidR="004D230B" w:rsidTr="00F252B3">
        <w:tc>
          <w:tcPr>
            <w:tcW w:w="3024" w:type="dxa"/>
            <w:shd w:val="clear" w:color="auto" w:fill="auto"/>
            <w:tcMar>
              <w:left w:w="18" w:type="dxa"/>
            </w:tcMar>
          </w:tcPr>
          <w:p w:rsidR="004D230B" w:rsidRDefault="00DD225E">
            <w:pPr>
              <w:pStyle w:val="TableContents"/>
            </w:pPr>
            <w:r>
              <w:t>1st sg.</w:t>
            </w:r>
          </w:p>
        </w:tc>
        <w:tc>
          <w:tcPr>
            <w:tcW w:w="3024" w:type="dxa"/>
            <w:shd w:val="clear" w:color="auto" w:fill="auto"/>
            <w:tcMar>
              <w:left w:w="18" w:type="dxa"/>
            </w:tcMar>
          </w:tcPr>
          <w:p w:rsidR="004D230B" w:rsidRDefault="00DD225E">
            <w:pPr>
              <w:pStyle w:val="TableContents"/>
              <w:rPr>
                <w:rStyle w:val="Latin"/>
              </w:rPr>
            </w:pPr>
            <w:r>
              <w:rPr>
                <w:rStyle w:val="Latin"/>
              </w:rPr>
              <w:t>ʾana</w:t>
            </w:r>
          </w:p>
        </w:tc>
        <w:tc>
          <w:tcPr>
            <w:tcW w:w="3024" w:type="dxa"/>
            <w:shd w:val="clear" w:color="auto" w:fill="auto"/>
            <w:tcMar>
              <w:left w:w="18" w:type="dxa"/>
            </w:tcMar>
          </w:tcPr>
          <w:p w:rsidR="004D230B" w:rsidRDefault="00DD225E">
            <w:pPr>
              <w:pStyle w:val="TableContents"/>
              <w:rPr>
                <w:rStyle w:val="Latin"/>
              </w:rPr>
            </w:pPr>
            <w:r>
              <w:rPr>
                <w:rStyle w:val="Latin"/>
              </w:rPr>
              <w:t>-nī (v.), -ī (n.)</w:t>
            </w:r>
          </w:p>
        </w:tc>
      </w:tr>
      <w:tr w:rsidR="004D230B" w:rsidTr="00F252B3">
        <w:trPr>
          <w:trHeight w:val="235"/>
        </w:trPr>
        <w:tc>
          <w:tcPr>
            <w:tcW w:w="3024" w:type="dxa"/>
            <w:shd w:val="clear" w:color="auto" w:fill="auto"/>
            <w:tcMar>
              <w:left w:w="18" w:type="dxa"/>
            </w:tcMar>
          </w:tcPr>
          <w:p w:rsidR="004D230B" w:rsidRDefault="00DD225E">
            <w:pPr>
              <w:pStyle w:val="TableContents"/>
            </w:pPr>
            <w:r>
              <w:t>1st pl.</w:t>
            </w:r>
          </w:p>
        </w:tc>
        <w:tc>
          <w:tcPr>
            <w:tcW w:w="3024" w:type="dxa"/>
            <w:shd w:val="clear" w:color="auto" w:fill="auto"/>
            <w:tcMar>
              <w:left w:w="18" w:type="dxa"/>
            </w:tcMar>
          </w:tcPr>
          <w:p w:rsidR="004D230B" w:rsidRDefault="00DD225E">
            <w:pPr>
              <w:pStyle w:val="TableContents"/>
              <w:rPr>
                <w:rStyle w:val="Latin"/>
              </w:rPr>
            </w:pPr>
            <w:r>
              <w:rPr>
                <w:rStyle w:val="Latin"/>
              </w:rPr>
              <w:t>ḥnūh, ʾiḥnā</w:t>
            </w:r>
          </w:p>
        </w:tc>
        <w:tc>
          <w:tcPr>
            <w:tcW w:w="3024" w:type="dxa"/>
            <w:shd w:val="clear" w:color="auto" w:fill="auto"/>
            <w:tcMar>
              <w:left w:w="18" w:type="dxa"/>
            </w:tcMar>
          </w:tcPr>
          <w:p w:rsidR="004D230B" w:rsidRDefault="00DD225E">
            <w:pPr>
              <w:pStyle w:val="TableContents"/>
              <w:rPr>
                <w:rStyle w:val="Latin"/>
              </w:rPr>
            </w:pPr>
            <w:r>
              <w:rPr>
                <w:rStyle w:val="Latin"/>
              </w:rPr>
              <w:t>-nā</w:t>
            </w:r>
          </w:p>
        </w:tc>
      </w:tr>
    </w:tbl>
    <w:p w:rsidR="004D230B" w:rsidRDefault="00DD225E">
      <w:pPr>
        <w:pStyle w:val="Tablecaption"/>
      </w:pPr>
      <w:r>
        <w:t>Table 1: List of personal pronouns</w:t>
      </w:r>
    </w:p>
    <w:p w:rsidR="004D230B" w:rsidRDefault="00DD225E">
      <w:pPr>
        <w:pStyle w:val="Textbody"/>
      </w:pPr>
      <w:r>
        <w:t xml:space="preserve">Proximal demonstrative pronouns are </w:t>
      </w:r>
      <w:r>
        <w:rPr>
          <w:rStyle w:val="DMG"/>
        </w:rPr>
        <w:t>ḏī</w:t>
      </w:r>
      <w:r>
        <w:rPr>
          <w:i/>
          <w:iCs/>
        </w:rPr>
        <w:t>/</w:t>
      </w:r>
      <w:r>
        <w:rPr>
          <w:rStyle w:val="DMG"/>
        </w:rPr>
        <w:t>hāḏī</w:t>
      </w:r>
      <w:r>
        <w:t xml:space="preserve"> (f.) and </w:t>
      </w:r>
      <w:r>
        <w:rPr>
          <w:rStyle w:val="DMG"/>
        </w:rPr>
        <w:t>ḏā</w:t>
      </w:r>
      <w:r>
        <w:rPr>
          <w:i/>
          <w:iCs/>
        </w:rPr>
        <w:t>/</w:t>
      </w:r>
      <w:r>
        <w:rPr>
          <w:rStyle w:val="DMG"/>
        </w:rPr>
        <w:t>hāḏā</w:t>
      </w:r>
      <w:r>
        <w:t xml:space="preserve"> (m.). No distal demonstrative pronouns occur in the corpus. The only relative pronouns are </w:t>
      </w:r>
      <w:r>
        <w:rPr>
          <w:rStyle w:val="DMG"/>
        </w:rPr>
        <w:t>mā</w:t>
      </w:r>
      <w:r>
        <w:t xml:space="preserve"> and </w:t>
      </w:r>
      <w:r>
        <w:rPr>
          <w:rStyle w:val="DMG"/>
        </w:rPr>
        <w:t>(ə)llī</w:t>
      </w:r>
      <w:r>
        <w:t xml:space="preserve">, except for one case of higher-register speech by speaker </w:t>
      </w:r>
      <w:r>
        <w:rPr>
          <w:rStyle w:val="DMG"/>
        </w:rPr>
        <w:t>Q</w:t>
      </w:r>
      <w:r>
        <w:t xml:space="preserve"> where it is MSA </w:t>
      </w:r>
      <w:r>
        <w:rPr>
          <w:rStyle w:val="DMG"/>
        </w:rPr>
        <w:t>allaḏī</w:t>
      </w:r>
      <w:r>
        <w:t xml:space="preserve">. Additionally, </w:t>
      </w:r>
      <w:r>
        <w:rPr>
          <w:rStyle w:val="DMG"/>
        </w:rPr>
        <w:t>yawm</w:t>
      </w:r>
      <w:r>
        <w:t xml:space="preserve"> is used as a relative pronoun (</w:t>
      </w:r>
      <w:r>
        <w:rPr>
          <w:rStyle w:val="DMG"/>
        </w:rPr>
        <w:t>mā saʿadtuh yawm ḥtāg l-nā</w:t>
      </w:r>
      <w:r>
        <w:t xml:space="preserve">, “I didn’t help him when he needed us”: speaker </w:t>
      </w:r>
      <w:r w:rsidR="0081169E" w:rsidRPr="0081169E">
        <w:rPr>
          <w:i/>
          <w:iCs/>
        </w:rPr>
        <w:t>L</w:t>
      </w:r>
      <w:r>
        <w:t>). Various inter</w:t>
      </w:r>
      <w:r w:rsidR="00BE7EA7">
        <w:softHyphen/>
      </w:r>
      <w:r>
        <w:t xml:space="preserve">rogative pronouns are used, mostly </w:t>
      </w:r>
      <w:r>
        <w:rPr>
          <w:rStyle w:val="DMG"/>
        </w:rPr>
        <w:t>mū</w:t>
      </w:r>
      <w:r>
        <w:t xml:space="preserve"> “what?”, but also </w:t>
      </w:r>
      <w:r>
        <w:rPr>
          <w:rStyle w:val="DMG"/>
        </w:rPr>
        <w:t>ḥmū</w:t>
      </w:r>
      <w:r>
        <w:t xml:space="preserve"> “why?” (and one occurrence of </w:t>
      </w:r>
      <w:r>
        <w:rPr>
          <w:rStyle w:val="DMG"/>
        </w:rPr>
        <w:t>lēš</w:t>
      </w:r>
      <w:r>
        <w:t xml:space="preserve"> which the informants insist is not OA), </w:t>
      </w:r>
      <w:r>
        <w:rPr>
          <w:rStyle w:val="DMG"/>
        </w:rPr>
        <w:t>heyn</w:t>
      </w:r>
      <w:r>
        <w:t xml:space="preserve"> “where?”, </w:t>
      </w:r>
      <w:r>
        <w:rPr>
          <w:rStyle w:val="DMG"/>
        </w:rPr>
        <w:t>min heyn</w:t>
      </w:r>
      <w:r>
        <w:t xml:space="preserve"> “from where/how?”</w:t>
      </w:r>
      <w:r w:rsidR="009A070E">
        <w:t xml:space="preserve"> and</w:t>
      </w:r>
      <w:r>
        <w:t xml:space="preserve"> </w:t>
      </w:r>
      <w:r>
        <w:rPr>
          <w:rStyle w:val="DMG"/>
        </w:rPr>
        <w:t>keyf</w:t>
      </w:r>
      <w:r>
        <w:t xml:space="preserve"> “how?”</w:t>
      </w:r>
    </w:p>
    <w:p w:rsidR="004D230B" w:rsidRDefault="00DD225E">
      <w:pPr>
        <w:pStyle w:val="Textbody"/>
      </w:pPr>
      <w:r>
        <w:t>Three adverbs of time (</w:t>
      </w:r>
      <w:r>
        <w:rPr>
          <w:rStyle w:val="DMG"/>
        </w:rPr>
        <w:t>taw</w:t>
      </w:r>
      <w:r w:rsidR="009A070E" w:rsidRPr="009A070E">
        <w:rPr>
          <w:rStyle w:val="FootnoteReference"/>
        </w:rPr>
        <w:footnoteReference w:id="59"/>
      </w:r>
      <w:r>
        <w:t xml:space="preserve"> “now”, </w:t>
      </w:r>
      <w:r>
        <w:rPr>
          <w:rStyle w:val="DMG"/>
        </w:rPr>
        <w:t>marra wāḥida</w:t>
      </w:r>
      <w:r>
        <w:t xml:space="preserve"> “one time/once”, </w:t>
      </w:r>
      <w:r>
        <w:rPr>
          <w:rStyle w:val="DMG"/>
        </w:rPr>
        <w:t>mar</w:t>
      </w:r>
      <w:r w:rsidR="00BE7EA7">
        <w:rPr>
          <w:rStyle w:val="DMG"/>
        </w:rPr>
        <w:softHyphen/>
      </w:r>
      <w:r>
        <w:rPr>
          <w:rStyle w:val="DMG"/>
        </w:rPr>
        <w:t>ratan ʾuḫra</w:t>
      </w:r>
      <w:r>
        <w:t xml:space="preserve"> “once more/another time”) were observed; one of place (</w:t>
      </w:r>
      <w:r>
        <w:rPr>
          <w:rStyle w:val="DMG"/>
        </w:rPr>
        <w:t>hunā “</w:t>
      </w:r>
      <w:r>
        <w:t>here”); those of manner were more plentiful (</w:t>
      </w:r>
      <w:r>
        <w:rPr>
          <w:rStyle w:val="DMG"/>
        </w:rPr>
        <w:t>bas</w:t>
      </w:r>
      <w:r>
        <w:t xml:space="preserve"> “just/only”, </w:t>
      </w:r>
      <w:r>
        <w:rPr>
          <w:rStyle w:val="DMG"/>
        </w:rPr>
        <w:t>kiḏāk “</w:t>
      </w:r>
      <w:r>
        <w:t xml:space="preserve">like (this)”, </w:t>
      </w:r>
      <w:r>
        <w:rPr>
          <w:rStyle w:val="DMG"/>
        </w:rPr>
        <w:t>zeyn “</w:t>
      </w:r>
      <w:r>
        <w:t>super/okay/well”</w:t>
      </w:r>
      <w:r w:rsidR="0054006A">
        <w:t>, etc.</w:t>
      </w:r>
      <w:r>
        <w:t xml:space="preserve"> and </w:t>
      </w:r>
      <w:r>
        <w:rPr>
          <w:rStyle w:val="DMG"/>
        </w:rPr>
        <w:t>ribāʿa “</w:t>
      </w:r>
      <w:r>
        <w:t>together”).</w:t>
      </w:r>
    </w:p>
    <w:p w:rsidR="004D230B" w:rsidRDefault="00DD225E">
      <w:pPr>
        <w:pStyle w:val="Textbody"/>
      </w:pPr>
      <w:r>
        <w:t xml:space="preserve">The negative particle throughout the corpus is usually </w:t>
      </w:r>
      <w:r>
        <w:rPr>
          <w:rStyle w:val="DMG"/>
        </w:rPr>
        <w:t>mā</w:t>
      </w:r>
      <w:r>
        <w:t xml:space="preserve">. In higher registers, </w:t>
      </w:r>
      <w:r>
        <w:rPr>
          <w:rStyle w:val="DMG"/>
        </w:rPr>
        <w:t>lā</w:t>
      </w:r>
      <w:r>
        <w:t xml:space="preserve"> is used as well, and generally as a negative imperative. Together with the conjuctive particle </w:t>
      </w:r>
      <w:r>
        <w:rPr>
          <w:rStyle w:val="DMG"/>
        </w:rPr>
        <w:t>wa</w:t>
      </w:r>
      <w:r>
        <w:t xml:space="preserve"> it can be used as an inversion (</w:t>
      </w:r>
      <w:r>
        <w:rPr>
          <w:rStyle w:val="DMG"/>
        </w:rPr>
        <w:t>wa-lā ənta tīs</w:t>
      </w:r>
      <w:r>
        <w:rPr>
          <w:i/>
          <w:iCs/>
        </w:rPr>
        <w:t>?</w:t>
      </w:r>
      <w:r>
        <w:t xml:space="preserve">, “or are you a goat”: speaker </w:t>
      </w:r>
      <w:r>
        <w:rPr>
          <w:rStyle w:val="DMG"/>
        </w:rPr>
        <w:t>B</w:t>
      </w:r>
      <w:r>
        <w:t>); it can serve as a question marker at the end of a sentence as well (</w:t>
      </w:r>
      <w:r>
        <w:rPr>
          <w:rStyle w:val="DMG"/>
        </w:rPr>
        <w:t>ḥalīb ət-tīs, lā?</w:t>
      </w:r>
      <w:r>
        <w:t xml:space="preserve">: speaker </w:t>
      </w:r>
      <w:r>
        <w:rPr>
          <w:rStyle w:val="DMG"/>
        </w:rPr>
        <w:t>Š</w:t>
      </w:r>
      <w:r>
        <w:t xml:space="preserve">). Prepositions in the corpus are as in MSA: </w:t>
      </w:r>
      <w:r>
        <w:rPr>
          <w:rStyle w:val="DMG"/>
        </w:rPr>
        <w:t>li</w:t>
      </w:r>
      <w:r>
        <w:t xml:space="preserve"> “for, to”; </w:t>
      </w:r>
      <w:r>
        <w:rPr>
          <w:i/>
          <w:iCs/>
        </w:rPr>
        <w:t>bi</w:t>
      </w:r>
      <w:r>
        <w:t xml:space="preserve"> “in, with, by way of”; </w:t>
      </w:r>
      <w:r>
        <w:rPr>
          <w:rStyle w:val="DMG"/>
        </w:rPr>
        <w:t>fī</w:t>
      </w:r>
      <w:r>
        <w:t xml:space="preserve"> “in”; </w:t>
      </w:r>
      <w:r>
        <w:rPr>
          <w:rStyle w:val="DMG"/>
        </w:rPr>
        <w:t>ʾila</w:t>
      </w:r>
      <w:r>
        <w:t xml:space="preserve"> “towards”; </w:t>
      </w:r>
      <w:r>
        <w:rPr>
          <w:rStyle w:val="DMG"/>
        </w:rPr>
        <w:t>ʿalā</w:t>
      </w:r>
      <w:r>
        <w:t xml:space="preserve"> “on, onto”; </w:t>
      </w:r>
      <w:r>
        <w:rPr>
          <w:rStyle w:val="DMG"/>
        </w:rPr>
        <w:t>min</w:t>
      </w:r>
      <w:r>
        <w:t xml:space="preserve"> “since, of, from”; </w:t>
      </w:r>
      <w:r>
        <w:rPr>
          <w:rStyle w:val="DMG"/>
        </w:rPr>
        <w:t>ʿan</w:t>
      </w:r>
      <w:r>
        <w:t xml:space="preserve"> “about”; </w:t>
      </w:r>
      <w:r>
        <w:rPr>
          <w:rStyle w:val="DMG"/>
        </w:rPr>
        <w:t>ʿind</w:t>
      </w:r>
      <w:r>
        <w:t xml:space="preserve"> “with”, but also to signify possession of material goods or features of character, etc.; </w:t>
      </w:r>
      <w:r>
        <w:rPr>
          <w:rStyle w:val="DMG"/>
        </w:rPr>
        <w:t>maʿa</w:t>
      </w:r>
      <w:r>
        <w:t xml:space="preserve"> “with”; </w:t>
      </w:r>
      <w:r>
        <w:rPr>
          <w:rStyle w:val="DMG"/>
        </w:rPr>
        <w:t>beyn</w:t>
      </w:r>
      <w:r>
        <w:t xml:space="preserve"> “between”. The most-used conjuction (indeed, the second most-used lemma) is </w:t>
      </w:r>
      <w:r>
        <w:rPr>
          <w:rStyle w:val="DMG"/>
        </w:rPr>
        <w:t>wa</w:t>
      </w:r>
      <w:r>
        <w:t xml:space="preserve"> “and”, which can also be realised as </w:t>
      </w:r>
      <w:r>
        <w:rPr>
          <w:rStyle w:val="DMG"/>
        </w:rPr>
        <w:t>u</w:t>
      </w:r>
      <w:r>
        <w:t xml:space="preserve">. Further, </w:t>
      </w:r>
      <w:r>
        <w:rPr>
          <w:rStyle w:val="DMG"/>
        </w:rPr>
        <w:t>fa</w:t>
      </w:r>
      <w:r>
        <w:t xml:space="preserve"> “since, so, and”; </w:t>
      </w:r>
      <w:r>
        <w:rPr>
          <w:rStyle w:val="DMG"/>
        </w:rPr>
        <w:t>aw</w:t>
      </w:r>
      <w:r>
        <w:t xml:space="preserve"> “or”; </w:t>
      </w:r>
      <w:r>
        <w:rPr>
          <w:rStyle w:val="DMG"/>
        </w:rPr>
        <w:t>bas</w:t>
      </w:r>
      <w:r>
        <w:t xml:space="preserve"> “but”; </w:t>
      </w:r>
      <w:r>
        <w:rPr>
          <w:rStyle w:val="DMG"/>
        </w:rPr>
        <w:t>inn</w:t>
      </w:r>
      <w:r>
        <w:t xml:space="preserve"> “that”; </w:t>
      </w:r>
      <w:r>
        <w:rPr>
          <w:rStyle w:val="DMG"/>
        </w:rPr>
        <w:t xml:space="preserve">kann </w:t>
      </w:r>
      <w:r>
        <w:t xml:space="preserve">“as though”; </w:t>
      </w:r>
      <w:r>
        <w:rPr>
          <w:rStyle w:val="DMG"/>
        </w:rPr>
        <w:t>alšān</w:t>
      </w:r>
      <w:r>
        <w:t xml:space="preserve"> (sic) “in order to”; </w:t>
      </w:r>
      <w:r>
        <w:rPr>
          <w:rStyle w:val="DMG"/>
        </w:rPr>
        <w:t>miṯl mā</w:t>
      </w:r>
      <w:r>
        <w:t xml:space="preserve"> “like”; </w:t>
      </w:r>
      <w:r>
        <w:rPr>
          <w:rStyle w:val="DMG"/>
        </w:rPr>
        <w:t>iḏa</w:t>
      </w:r>
      <w:r>
        <w:t xml:space="preserve"> “if” are present. The vocational particle is </w:t>
      </w:r>
      <w:r>
        <w:rPr>
          <w:rStyle w:val="DMG"/>
        </w:rPr>
        <w:t>yā</w:t>
      </w:r>
      <w:r>
        <w:t xml:space="preserve"> and is not only used when calling someone by name, but in contexts that are more abstract as well (“</w:t>
      </w:r>
      <w:r>
        <w:rPr>
          <w:rStyle w:val="DMG"/>
        </w:rPr>
        <w:t>yā ahla wa-sahla</w:t>
      </w:r>
      <w:r>
        <w:rPr>
          <w:i/>
          <w:iCs/>
        </w:rPr>
        <w:t>”</w:t>
      </w:r>
      <w:r>
        <w:t xml:space="preserve">: speaker </w:t>
      </w:r>
      <w:r>
        <w:rPr>
          <w:rStyle w:val="DMG"/>
        </w:rPr>
        <w:t>Ḫ</w:t>
      </w:r>
      <w:r>
        <w:t>).</w:t>
      </w:r>
    </w:p>
    <w:p w:rsidR="00180CB3" w:rsidRDefault="00DD225E" w:rsidP="0054006A">
      <w:pPr>
        <w:pStyle w:val="Textbody"/>
      </w:pPr>
      <w:r>
        <w:lastRenderedPageBreak/>
        <w:t xml:space="preserve">Only a small number of nouns ending in </w:t>
      </w:r>
      <w:r>
        <w:rPr>
          <w:rStyle w:val="DMG"/>
        </w:rPr>
        <w:t>-iyya</w:t>
      </w:r>
      <w:r>
        <w:t xml:space="preserve"> were found, such as </w:t>
      </w:r>
      <w:r>
        <w:rPr>
          <w:rStyle w:val="DMG"/>
        </w:rPr>
        <w:t>sulṭāniyya</w:t>
      </w:r>
      <w:r>
        <w:t xml:space="preserve"> (speaker </w:t>
      </w:r>
      <w:r>
        <w:rPr>
          <w:rStyle w:val="DMG"/>
        </w:rPr>
        <w:t>Q</w:t>
      </w:r>
      <w:r>
        <w:t>), which runs counter to th</w:t>
      </w:r>
      <w:r w:rsidR="0054006A">
        <w:t>at</w:t>
      </w:r>
      <w:r>
        <w:t xml:space="preserve"> pattern being described as “highly productive”</w:t>
      </w:r>
      <w:r w:rsidR="00CC56EB">
        <w:rPr>
          <w:rStyle w:val="FootnoteReference"/>
        </w:rPr>
        <w:footnoteReference w:id="60"/>
      </w:r>
      <w:r>
        <w:t>. The texts are devoid of unusual formation patterns for un</w:t>
      </w:r>
      <w:r w:rsidR="00B06640">
        <w:softHyphen/>
      </w:r>
      <w:r>
        <w:t>sound plurals. Sound plurals (</w:t>
      </w:r>
      <w:r>
        <w:rPr>
          <w:rStyle w:val="DMG"/>
        </w:rPr>
        <w:t>taʿlīmāt</w:t>
      </w:r>
      <w:r>
        <w:t xml:space="preserve">: speaker </w:t>
      </w:r>
      <w:r>
        <w:rPr>
          <w:rStyle w:val="DMG"/>
        </w:rPr>
        <w:t>Q</w:t>
      </w:r>
      <w:r>
        <w:t xml:space="preserve">, </w:t>
      </w:r>
      <w:r>
        <w:rPr>
          <w:rStyle w:val="DMG"/>
        </w:rPr>
        <w:t>murtabkiyīn</w:t>
      </w:r>
      <w:r>
        <w:t xml:space="preserve">: speaker </w:t>
      </w:r>
      <w:r>
        <w:rPr>
          <w:rStyle w:val="DMG"/>
        </w:rPr>
        <w:t>N</w:t>
      </w:r>
      <w:r>
        <w:t>) and un</w:t>
      </w:r>
      <w:r w:rsidR="00B06640">
        <w:softHyphen/>
      </w:r>
      <w:r>
        <w:t>sound patterns of formation known from MSA (</w:t>
      </w:r>
      <w:r>
        <w:rPr>
          <w:rStyle w:val="DMG"/>
        </w:rPr>
        <w:t>aḫbār</w:t>
      </w:r>
      <w:r>
        <w:t xml:space="preserve">: speaker </w:t>
      </w:r>
      <w:r>
        <w:rPr>
          <w:rStyle w:val="DMG"/>
        </w:rPr>
        <w:t>M</w:t>
      </w:r>
      <w:r>
        <w:t xml:space="preserve">, </w:t>
      </w:r>
      <w:r>
        <w:rPr>
          <w:rStyle w:val="DMG"/>
        </w:rPr>
        <w:t>agzā</w:t>
      </w:r>
      <w:r>
        <w:t xml:space="preserve">: speaker </w:t>
      </w:r>
      <w:r>
        <w:rPr>
          <w:rStyle w:val="DMG"/>
        </w:rPr>
        <w:t>B</w:t>
      </w:r>
      <w:r>
        <w:t xml:space="preserve">, </w:t>
      </w:r>
      <w:r>
        <w:rPr>
          <w:rStyle w:val="DMG"/>
        </w:rPr>
        <w:t>šarāyḥ</w:t>
      </w:r>
      <w:r>
        <w:t xml:space="preserve">: speaker </w:t>
      </w:r>
      <w:r>
        <w:rPr>
          <w:rStyle w:val="DMG"/>
        </w:rPr>
        <w:t>Q</w:t>
      </w:r>
      <w:r>
        <w:t>) are used. No diminutives were present.</w:t>
      </w:r>
    </w:p>
    <w:p w:rsidR="00180CB3" w:rsidRDefault="00DD225E">
      <w:pPr>
        <w:pStyle w:val="Textbody"/>
      </w:pPr>
      <w:r>
        <w:t>With regard to verbs</w:t>
      </w:r>
      <w:r w:rsidR="00CC56EB">
        <w:rPr>
          <w:rStyle w:val="FootnoteReference"/>
        </w:rPr>
        <w:footnoteReference w:id="61"/>
      </w:r>
      <w:r>
        <w:t xml:space="preserve">, it is notable that in OA, female plural forms are still in use according to Edzard. That none are found in the corpus is intrinsic to the texts’ topics and speakers. For both </w:t>
      </w:r>
      <w:r>
        <w:rPr>
          <w:rStyle w:val="DMG"/>
        </w:rPr>
        <w:t>māḍī</w:t>
      </w:r>
      <w:r>
        <w:t xml:space="preserve"> (perfect) and </w:t>
      </w:r>
      <w:r>
        <w:rPr>
          <w:rStyle w:val="DMG"/>
        </w:rPr>
        <w:t>muḍāriʿu</w:t>
      </w:r>
      <w:r>
        <w:t xml:space="preserve"> (imperfect) </w:t>
      </w:r>
      <w:r w:rsidR="0054006A">
        <w:t xml:space="preserve">aspects, </w:t>
      </w:r>
      <w:r>
        <w:t xml:space="preserve">there is a tendency to replace the vowel following R1 with </w:t>
      </w:r>
      <w:r>
        <w:rPr>
          <w:rStyle w:val="DMG"/>
        </w:rPr>
        <w:t>i</w:t>
      </w:r>
      <w:r>
        <w:t xml:space="preserve"> or a vowel ap</w:t>
      </w:r>
      <w:r w:rsidR="00BE7EA7">
        <w:softHyphen/>
      </w:r>
      <w:r>
        <w:t>proaching its colour. This observation does not hold true for derived forms though, which mostly occur in more formal speech (</w:t>
      </w:r>
      <w:r>
        <w:rPr>
          <w:rStyle w:val="DMG"/>
        </w:rPr>
        <w:t>natakātif</w:t>
      </w:r>
      <w:r>
        <w:t xml:space="preserve"> “we stand together”: speaker </w:t>
      </w:r>
      <w:r>
        <w:rPr>
          <w:rStyle w:val="DMG"/>
        </w:rPr>
        <w:t>Q</w:t>
      </w:r>
      <w:r>
        <w:t xml:space="preserve">) with the exception of form II verbs, which are plentiful in lower registers and are characterised by a CCaCCv(C) pattern in the </w:t>
      </w:r>
      <w:r>
        <w:rPr>
          <w:rStyle w:val="DMG"/>
        </w:rPr>
        <w:t>māḍī</w:t>
      </w:r>
      <w:r>
        <w:t xml:space="preserve"> as op</w:t>
      </w:r>
      <w:r w:rsidR="00BE7EA7">
        <w:softHyphen/>
      </w:r>
      <w:r>
        <w:t>posed to CuCaCCv(C) in MSA. Text I contains a noteworthy example of a quadriliteral verb (</w:t>
      </w:r>
      <w:r>
        <w:rPr>
          <w:rStyle w:val="DMG"/>
        </w:rPr>
        <w:t>nsōlif</w:t>
      </w:r>
      <w:r>
        <w:t xml:space="preserve"> “we chat”: speaker </w:t>
      </w:r>
      <w:r>
        <w:rPr>
          <w:rStyle w:val="DMG"/>
        </w:rPr>
        <w:t>A</w:t>
      </w:r>
      <w:r>
        <w:t>) which falls into a group of com</w:t>
      </w:r>
      <w:r w:rsidR="00BE7EA7">
        <w:softHyphen/>
      </w:r>
      <w:r>
        <w:t>mon quadriliteral verbs in OA.</w:t>
      </w:r>
      <w:r w:rsidR="00CC56EB">
        <w:rPr>
          <w:rStyle w:val="FootnoteReference"/>
        </w:rPr>
        <w:footnoteReference w:id="62"/>
      </w:r>
    </w:p>
    <w:p w:rsidR="004D230B" w:rsidRDefault="00DD225E">
      <w:pPr>
        <w:pStyle w:val="Textbody"/>
      </w:pPr>
      <w:r>
        <w:t>Morphophonological features including syllable types, consonant clusters, rules of stress, assimilation, or dissimilation are outside the scope of this article. Interested readers are pointed towards Shaaban (1983) and Glover (1988) who provide ample discussions of these matters.</w:t>
      </w:r>
    </w:p>
    <w:p w:rsidR="004D230B" w:rsidRDefault="00DD225E">
      <w:pPr>
        <w:pStyle w:val="Heading1"/>
      </w:pPr>
      <w:bookmarkStart w:id="5" w:name="__RefHeading___Toc1078_1042209296"/>
      <w:bookmarkEnd w:id="5"/>
      <w:r>
        <w:t>Word Frequency Analysis</w:t>
      </w:r>
    </w:p>
    <w:p w:rsidR="00180CB3" w:rsidRDefault="00DD225E">
      <w:pPr>
        <w:pStyle w:val="Textbody"/>
      </w:pPr>
      <w:r>
        <w:t xml:space="preserve">An interesting first computer linguistical approach to a text is word frequency analysis. The simplest forms of it are sometimes supported even by common word processing applications. But especially where English texts are concerned, WFA can become quite sophisticated and is beyond the scope of this article. With Arabic-script corpora, the first consideration needs to be that any software used to analyse it should be capable of processing Unicode-encoded files. First approximations of a corpus’s word frequencies do not need to be algorithmically complex, and so custom scripts written in </w:t>
      </w:r>
      <w:r w:rsidRPr="0054006A">
        <w:rPr>
          <w:i/>
          <w:iCs/>
        </w:rPr>
        <w:t>Ruby</w:t>
      </w:r>
      <w:r w:rsidR="00CC56EB">
        <w:rPr>
          <w:rStyle w:val="FootnoteReference"/>
        </w:rPr>
        <w:footnoteReference w:id="63"/>
      </w:r>
      <w:r>
        <w:t xml:space="preserve"> are presented instead of relying </w:t>
      </w:r>
      <w:r>
        <w:lastRenderedPageBreak/>
        <w:t>on pre-existing software. First (a) the human-readable form of the trans</w:t>
      </w:r>
      <w:r w:rsidR="00D74F6D">
        <w:softHyphen/>
      </w:r>
      <w:r>
        <w:t>cripts is extracted into a machine-readable corpus without extraneous in</w:t>
      </w:r>
      <w:r w:rsidR="00D74F6D">
        <w:softHyphen/>
      </w:r>
      <w:r>
        <w:t>formation, then (b) that corpus is normalized</w:t>
      </w:r>
      <w:r w:rsidR="00F94CC7">
        <w:rPr>
          <w:rStyle w:val="FootnoteReference"/>
        </w:rPr>
        <w:footnoteReference w:id="64"/>
      </w:r>
      <w:r>
        <w:t xml:space="preserve"> until the point where it can be counted well enough to give meaningful results.</w:t>
      </w:r>
    </w:p>
    <w:p w:rsidR="00180CB3" w:rsidRDefault="00DD225E">
      <w:pPr>
        <w:pStyle w:val="Textbody"/>
      </w:pPr>
      <w:r>
        <w:t xml:space="preserve">Towards this end, experiments were conducted with the original </w:t>
      </w:r>
      <w:r>
        <w:rPr>
          <w:i/>
          <w:iCs/>
        </w:rPr>
        <w:t>Buckwalter Arabic Morphological Analyzer</w:t>
      </w:r>
      <w:r w:rsidR="0081169E" w:rsidRPr="0081169E">
        <w:rPr>
          <w:rStyle w:val="FootnoteReference"/>
        </w:rPr>
        <w:footnoteReference w:id="65"/>
      </w:r>
      <w:r>
        <w:t xml:space="preserve"> written in </w:t>
      </w:r>
      <w:r>
        <w:rPr>
          <w:i/>
          <w:iCs/>
        </w:rPr>
        <w:t>Perl</w:t>
      </w:r>
      <w:r>
        <w:t xml:space="preserve"> and then with </w:t>
      </w:r>
      <w:r>
        <w:rPr>
          <w:i/>
          <w:iCs/>
        </w:rPr>
        <w:t>Ara</w:t>
      </w:r>
      <w:r w:rsidR="00F94CC7">
        <w:rPr>
          <w:i/>
          <w:iCs/>
        </w:rPr>
        <w:softHyphen/>
      </w:r>
      <w:r>
        <w:rPr>
          <w:i/>
          <w:iCs/>
        </w:rPr>
        <w:t>Morph.</w:t>
      </w:r>
      <w:r w:rsidR="00F94CC7">
        <w:rPr>
          <w:i/>
          <w:iCs/>
        </w:rPr>
        <w:softHyphen/>
      </w:r>
      <w:r>
        <w:rPr>
          <w:i/>
          <w:iCs/>
        </w:rPr>
        <w:t>NET</w:t>
      </w:r>
      <w:r w:rsidR="00F94CC7">
        <w:rPr>
          <w:i/>
          <w:iCs/>
        </w:rPr>
        <w:softHyphen/>
      </w:r>
      <w:r w:rsidR="0081169E" w:rsidRPr="0081169E">
        <w:rPr>
          <w:rStyle w:val="FootnoteReference"/>
        </w:rPr>
        <w:footnoteReference w:id="66"/>
      </w:r>
      <w:r>
        <w:t xml:space="preserve">, an improved rewrite of the </w:t>
      </w:r>
      <w:r>
        <w:rPr>
          <w:i/>
          <w:iCs/>
        </w:rPr>
        <w:t>Java</w:t>
      </w:r>
      <w:r>
        <w:t xml:space="preserve"> program </w:t>
      </w:r>
      <w:r>
        <w:rPr>
          <w:i/>
          <w:iCs/>
        </w:rPr>
        <w:t>AraMorph</w:t>
      </w:r>
      <w:r w:rsidR="0081169E" w:rsidRPr="0081169E">
        <w:rPr>
          <w:rStyle w:val="FootnoteReference"/>
        </w:rPr>
        <w:footnoteReference w:id="67"/>
      </w:r>
      <w:r>
        <w:t xml:space="preserve">, which in turn seems to be based on Buckwalter’s original work. Finally, efforts were made to utilize </w:t>
      </w:r>
      <w:r>
        <w:rPr>
          <w:i/>
          <w:iCs/>
        </w:rPr>
        <w:t>MADAMIRA</w:t>
      </w:r>
      <w:r w:rsidR="0081169E" w:rsidRPr="0081169E">
        <w:rPr>
          <w:rStyle w:val="FootnoteReference"/>
        </w:rPr>
        <w:footnoteReference w:id="68"/>
      </w:r>
      <w:r>
        <w:t>, one of the current self-described</w:t>
      </w:r>
      <w:r w:rsidR="00F94CC7">
        <w:rPr>
          <w:rStyle w:val="FootnoteReference"/>
        </w:rPr>
        <w:footnoteReference w:id="69"/>
      </w:r>
      <w:r>
        <w:t xml:space="preserve"> “state-of-the-art” projects in automated PoS tagging, tokenisation and lemmatisation of MSA and Egyptian Arabic. In the end it was decided that the small size of this study’s text corpus lent itself well to manual tokenisation and lemmatisation, so as a last step before word counting, hand-crafted replacement tables</w:t>
      </w:r>
      <w:r w:rsidR="00F94CC7">
        <w:rPr>
          <w:rStyle w:val="FootnoteReference"/>
        </w:rPr>
        <w:footnoteReference w:id="70"/>
      </w:r>
      <w:r>
        <w:t xml:space="preserve"> are read and applied by the Ruby script. The result is a word frequency list. Step (b), the </w:t>
      </w:r>
      <w:r w:rsidRPr="00544FC5">
        <w:rPr>
          <w:i/>
          <w:iCs/>
        </w:rPr>
        <w:t>count_words.rb</w:t>
      </w:r>
      <w:r w:rsidR="00F94CC7">
        <w:rPr>
          <w:rStyle w:val="FootnoteReference"/>
        </w:rPr>
        <w:footnoteReference w:id="71"/>
      </w:r>
      <w:r>
        <w:t xml:space="preserve"> script, is explained in more detail by </w:t>
      </w:r>
      <w:r w:rsidR="00864111">
        <w:fldChar w:fldCharType="begin"/>
      </w:r>
      <w:r w:rsidR="00741A8E">
        <w:instrText xml:space="preserve"> REF _Ref498203258 \h </w:instrText>
      </w:r>
      <w:r w:rsidR="00864111">
        <w:fldChar w:fldCharType="separate"/>
      </w:r>
      <w:r w:rsidR="00974D64">
        <w:t xml:space="preserve">Figure </w:t>
      </w:r>
      <w:r w:rsidR="00974D64">
        <w:rPr>
          <w:noProof/>
        </w:rPr>
        <w:t>1</w:t>
      </w:r>
      <w:r w:rsidR="00864111">
        <w:fldChar w:fldCharType="end"/>
      </w:r>
      <w:r>
        <w:t>.</w:t>
      </w:r>
    </w:p>
    <w:p w:rsidR="000835AB" w:rsidRDefault="000835AB">
      <w:pPr>
        <w:pStyle w:val="Caption"/>
      </w:pPr>
      <w:bookmarkStart w:id="6" w:name="_Ref498203258"/>
      <w:r>
        <w:rPr>
          <w:noProof/>
          <w:lang w:val="de-DE" w:eastAsia="de-DE" w:bidi="ar-SA"/>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4324350" cy="4048125"/>
            <wp:effectExtent l="0" t="0" r="0" b="0"/>
            <wp:wrapTopAndBottom/>
            <wp:docPr id="91" name="Picture 90"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8" cstate="print"/>
                    <a:stretch>
                      <a:fillRect/>
                    </a:stretch>
                  </pic:blipFill>
                  <pic:spPr>
                    <a:xfrm>
                      <a:off x="0" y="0"/>
                      <a:ext cx="4324350" cy="4048125"/>
                    </a:xfrm>
                    <a:prstGeom prst="rect">
                      <a:avLst/>
                    </a:prstGeom>
                  </pic:spPr>
                </pic:pic>
              </a:graphicData>
            </a:graphic>
          </wp:anchor>
        </w:drawing>
      </w:r>
      <w:r w:rsidR="00A57C3C">
        <w:t xml:space="preserve">Figure </w:t>
      </w:r>
      <w:r w:rsidR="00864111">
        <w:fldChar w:fldCharType="begin"/>
      </w:r>
      <w:r w:rsidR="00A57C3C">
        <w:instrText xml:space="preserve"> SEQ Figure \* ARABIC </w:instrText>
      </w:r>
      <w:r w:rsidR="00864111">
        <w:fldChar w:fldCharType="separate"/>
      </w:r>
      <w:r w:rsidR="00974D64">
        <w:rPr>
          <w:noProof/>
        </w:rPr>
        <w:t>1</w:t>
      </w:r>
      <w:r w:rsidR="00864111">
        <w:fldChar w:fldCharType="end"/>
      </w:r>
      <w:bookmarkEnd w:id="6"/>
      <w:r w:rsidR="00A57C3C">
        <w:t xml:space="preserve">: </w:t>
      </w:r>
      <w:r w:rsidR="00A57C3C" w:rsidRPr="00A57C3C">
        <w:t>Flowchart for count_words.rb</w:t>
      </w:r>
    </w:p>
    <w:p w:rsidR="00180CB3" w:rsidRDefault="00DD225E">
      <w:pPr>
        <w:pStyle w:val="Textbody"/>
      </w:pPr>
      <w:r>
        <w:t>When processed as described above, the five texts comprise a corpus of ∑</w:t>
      </w:r>
      <w:r>
        <w:rPr>
          <w:vertAlign w:val="subscript"/>
        </w:rPr>
        <w:t xml:space="preserve">w </w:t>
      </w:r>
      <w:r>
        <w:t xml:space="preserve">= 1474 words. A look at the script and both replacement tables shows that each particle is counted as a word, but suffigated pronouns are dropped entirely. Normal pronouns are not treated in a special manner and count for one word each as well. The script returns a total of </w:t>
      </w:r>
      <w:r w:rsidR="0081169E" w:rsidRPr="0081169E">
        <w:rPr>
          <w:sz w:val="24"/>
          <w:szCs w:val="24"/>
        </w:rPr>
        <w:t>∑</w:t>
      </w:r>
      <w:r>
        <w:rPr>
          <w:vertAlign w:val="subscript"/>
        </w:rPr>
        <w:t xml:space="preserve">dw </w:t>
      </w:r>
      <w:r>
        <w:t xml:space="preserve">= 459 discrete words, meaning that statistically, each word exists </w:t>
      </w:r>
      <w:r w:rsidR="0081169E" w:rsidRPr="0081169E">
        <w:rPr>
          <w:sz w:val="24"/>
          <w:szCs w:val="24"/>
        </w:rPr>
        <w:t>∑</w:t>
      </w:r>
      <w:r>
        <w:rPr>
          <w:vertAlign w:val="subscript"/>
        </w:rPr>
        <w:t>w</w:t>
      </w:r>
      <w:r>
        <w:t>/</w:t>
      </w:r>
      <w:r w:rsidR="0081169E" w:rsidRPr="0081169E">
        <w:rPr>
          <w:sz w:val="24"/>
          <w:szCs w:val="24"/>
        </w:rPr>
        <w:t>∑</w:t>
      </w:r>
      <w:r>
        <w:rPr>
          <w:vertAlign w:val="subscript"/>
        </w:rPr>
        <w:t xml:space="preserve">dw </w:t>
      </w:r>
      <w:r>
        <w:t xml:space="preserve">= 3.21 times in the corpus. The mean word length is </w:t>
      </w:r>
      <w:r w:rsidR="0081169E" w:rsidRPr="0081169E">
        <w:rPr>
          <w:sz w:val="24"/>
          <w:szCs w:val="24"/>
        </w:rPr>
        <w:t>∑</w:t>
      </w:r>
      <w:r>
        <w:rPr>
          <w:vertAlign w:val="subscript"/>
        </w:rPr>
        <w:t>chars</w:t>
      </w:r>
      <w:r>
        <w:t>/</w:t>
      </w:r>
      <w:r w:rsidR="0081169E" w:rsidRPr="0081169E">
        <w:rPr>
          <w:sz w:val="24"/>
          <w:szCs w:val="24"/>
        </w:rPr>
        <w:t>∑</w:t>
      </w:r>
      <w:r>
        <w:rPr>
          <w:vertAlign w:val="subscript"/>
        </w:rPr>
        <w:t xml:space="preserve">dw </w:t>
      </w:r>
      <w:r>
        <w:t xml:space="preserve">= 3.09 </w:t>
      </w:r>
      <w:r>
        <w:rPr>
          <w:rStyle w:val="DMG"/>
        </w:rPr>
        <w:t>ʾabǧad</w:t>
      </w:r>
      <w:r>
        <w:t xml:space="preserve"> letters. When comparing the top 30 words</w:t>
      </w:r>
      <w:r w:rsidR="00D74F6D">
        <w:rPr>
          <w:rStyle w:val="FootnoteReference"/>
        </w:rPr>
        <w:footnoteReference w:id="72"/>
      </w:r>
      <w:r>
        <w:t xml:space="preserve"> to Buckwalter’s 1999, 2001 and 2002 counts of large MSA corpora as well as the </w:t>
      </w:r>
      <w:r w:rsidRPr="000835AB">
        <w:rPr>
          <w:i/>
          <w:iCs/>
        </w:rPr>
        <w:t>New General Service List</w:t>
      </w:r>
      <w:r>
        <w:t xml:space="preserve"> (Browne, Culligan, Phillips 2003) as an English-language control, there are quite a number of similarities despite differences in sample size as well as method and degree of tokenisation/lemmatisation.</w:t>
      </w:r>
    </w:p>
    <w:p w:rsidR="004D230B" w:rsidRDefault="00864111" w:rsidP="00045DBF">
      <w:pPr>
        <w:pStyle w:val="Textbody"/>
      </w:pPr>
      <w:r>
        <w:fldChar w:fldCharType="begin"/>
      </w:r>
      <w:r w:rsidR="00741A8E">
        <w:instrText xml:space="preserve"> REF _Ref498203218 \h </w:instrText>
      </w:r>
      <w:r>
        <w:fldChar w:fldCharType="separate"/>
      </w:r>
      <w:r w:rsidR="00974D64" w:rsidRPr="0081169E">
        <w:t>Figure</w:t>
      </w:r>
      <w:r w:rsidR="00974D64">
        <w:t xml:space="preserve"> </w:t>
      </w:r>
      <w:r w:rsidR="00974D64">
        <w:rPr>
          <w:noProof/>
        </w:rPr>
        <w:t>2</w:t>
      </w:r>
      <w:r>
        <w:fldChar w:fldCharType="end"/>
      </w:r>
      <w:r w:rsidR="00DD225E">
        <w:t xml:space="preserve"> gives an impression of how word frequency counts are distributed over their range</w:t>
      </w:r>
      <w:r w:rsidR="00045DBF">
        <w:t>. I</w:t>
      </w:r>
      <w:r w:rsidR="00DD225E">
        <w:t>t is pointed out that various methods of dispersion calculation were considered. Given the small scope of this study, the limited time available, and the relatively high additional effort in required programming work, no such methods were implemented. Judging by work like Brysbaert and New’s</w:t>
      </w:r>
      <w:r w:rsidR="00CA75BB">
        <w:rPr>
          <w:rStyle w:val="FootnoteReference"/>
        </w:rPr>
        <w:footnoteReference w:id="73"/>
      </w:r>
      <w:r w:rsidR="00DD225E">
        <w:t xml:space="preserve">, word </w:t>
      </w:r>
      <w:r w:rsidR="00DD225E">
        <w:lastRenderedPageBreak/>
        <w:t xml:space="preserve">counting efforts of Arabic corpora will remain far from approaching the level of sophistication present in the discussion of the topic (let alone availability of algorithms or implementations thereof) for English and other Indo-European (or perhaps even </w:t>
      </w:r>
      <w:r w:rsidR="00045DBF">
        <w:t xml:space="preserve">only </w:t>
      </w:r>
      <w:r w:rsidR="00DD225E">
        <w:t>Germani</w:t>
      </w:r>
      <w:r w:rsidR="00045DBF">
        <w:t>c</w:t>
      </w:r>
      <w:r w:rsidR="00DD225E">
        <w:t xml:space="preserve">) languages. One important lesson seems to be that, for English, </w:t>
      </w:r>
      <w:r w:rsidR="00045DBF">
        <w:t xml:space="preserve">corpora </w:t>
      </w:r>
      <w:r w:rsidR="00DD225E">
        <w:t>sizes beyond 16 million words</w:t>
      </w:r>
      <w:r w:rsidR="00CA75BB">
        <w:rPr>
          <w:rStyle w:val="FootnoteReference"/>
        </w:rPr>
        <w:footnoteReference w:id="74"/>
      </w:r>
      <w:r w:rsidR="00DD225E">
        <w:t xml:space="preserve"> decrease the necessity for weighting, so it would in turn be interesting to see what effect a weighting and </w:t>
      </w:r>
      <w:r w:rsidR="000835AB">
        <w:rPr>
          <w:noProof/>
          <w:lang w:val="de-DE" w:eastAsia="de-DE" w:bidi="ar-SA"/>
        </w:rPr>
        <w:drawing>
          <wp:anchor distT="0" distB="0" distL="114300" distR="114300" simplePos="0" relativeHeight="251665408" behindDoc="0" locked="0" layoutInCell="1" allowOverlap="1">
            <wp:simplePos x="0" y="0"/>
            <wp:positionH relativeFrom="margin">
              <wp:align>center</wp:align>
            </wp:positionH>
            <wp:positionV relativeFrom="paragraph">
              <wp:posOffset>1925320</wp:posOffset>
            </wp:positionV>
            <wp:extent cx="4324350" cy="3057525"/>
            <wp:effectExtent l="0" t="0" r="0" b="0"/>
            <wp:wrapTopAndBottom/>
            <wp:docPr id="92" name="Picture 91"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9" cstate="print"/>
                    <a:stretch>
                      <a:fillRect/>
                    </a:stretch>
                  </pic:blipFill>
                  <pic:spPr>
                    <a:xfrm>
                      <a:off x="0" y="0"/>
                      <a:ext cx="4324350" cy="3057525"/>
                    </a:xfrm>
                    <a:prstGeom prst="rect">
                      <a:avLst/>
                    </a:prstGeom>
                  </pic:spPr>
                </pic:pic>
              </a:graphicData>
            </a:graphic>
          </wp:anchor>
        </w:drawing>
      </w:r>
      <w:r w:rsidR="00DD225E">
        <w:t>dispersion calculation according to the DP measure described and suggested by Gries</w:t>
      </w:r>
      <w:r w:rsidR="00CA75BB">
        <w:rPr>
          <w:rStyle w:val="FootnoteReference"/>
        </w:rPr>
        <w:footnoteReference w:id="75"/>
      </w:r>
      <w:r w:rsidR="00DD225E">
        <w:t xml:space="preserve"> would have on the present corpus given its small size.</w:t>
      </w:r>
    </w:p>
    <w:p w:rsidR="000835AB" w:rsidRDefault="0081169E">
      <w:pPr>
        <w:pStyle w:val="Caption"/>
      </w:pPr>
      <w:bookmarkStart w:id="7" w:name="_Ref498203218"/>
      <w:r w:rsidRPr="0081169E">
        <w:t>Figure</w:t>
      </w:r>
      <w:r w:rsidR="00A57C3C">
        <w:t xml:space="preserve"> </w:t>
      </w:r>
      <w:r w:rsidR="00864111">
        <w:fldChar w:fldCharType="begin"/>
      </w:r>
      <w:r w:rsidR="00A57C3C">
        <w:instrText xml:space="preserve"> SEQ Figure \* ARABIC </w:instrText>
      </w:r>
      <w:r w:rsidR="00864111">
        <w:fldChar w:fldCharType="separate"/>
      </w:r>
      <w:r w:rsidR="00974D64">
        <w:rPr>
          <w:noProof/>
        </w:rPr>
        <w:t>2</w:t>
      </w:r>
      <w:r w:rsidR="00864111">
        <w:fldChar w:fldCharType="end"/>
      </w:r>
      <w:bookmarkEnd w:id="7"/>
      <w:r w:rsidR="00741A8E">
        <w:t xml:space="preserve">: </w:t>
      </w:r>
      <w:r w:rsidR="00741A8E" w:rsidRPr="00741A8E">
        <w:t>Distribution of word frequencies</w:t>
      </w:r>
    </w:p>
    <w:p w:rsidR="00180CB3" w:rsidRDefault="00DD225E">
      <w:pPr>
        <w:pStyle w:val="Textbody"/>
      </w:pPr>
      <w:r>
        <w:t xml:space="preserve">Of the verbs, which hold special significance in Arabic, there are </w:t>
      </w:r>
      <w:r w:rsidR="0081169E" w:rsidRPr="0081169E">
        <w:rPr>
          <w:sz w:val="24"/>
          <w:szCs w:val="24"/>
        </w:rPr>
        <w:t>∑</w:t>
      </w:r>
      <w:r>
        <w:rPr>
          <w:vertAlign w:val="subscript"/>
        </w:rPr>
        <w:t>v</w:t>
      </w:r>
      <w:r>
        <w:t xml:space="preserve"> = 111 distinct ones </w:t>
      </w:r>
      <w:r w:rsidR="00746BC2">
        <w:t xml:space="preserve">(24%) </w:t>
      </w:r>
      <w:r>
        <w:t>in the corpus. Together with the participles (there are sur</w:t>
      </w:r>
      <w:r w:rsidR="00542E33">
        <w:softHyphen/>
      </w:r>
      <w:r>
        <w:t xml:space="preserve">prisingly little given the spoken and dialectal nature of the corpus, only </w:t>
      </w:r>
      <w:r w:rsidR="0081169E" w:rsidRPr="0081169E">
        <w:rPr>
          <w:sz w:val="24"/>
          <w:szCs w:val="24"/>
        </w:rPr>
        <w:t>∑</w:t>
      </w:r>
      <w:r>
        <w:rPr>
          <w:vertAlign w:val="subscript"/>
        </w:rPr>
        <w:t>pp</w:t>
      </w:r>
      <w:r>
        <w:t xml:space="preserve"> = 5 passive and </w:t>
      </w:r>
      <w:r w:rsidR="0081169E" w:rsidRPr="0081169E">
        <w:rPr>
          <w:sz w:val="24"/>
          <w:szCs w:val="24"/>
        </w:rPr>
        <w:t>∑</w:t>
      </w:r>
      <w:r>
        <w:rPr>
          <w:vertAlign w:val="subscript"/>
        </w:rPr>
        <w:t>ap</w:t>
      </w:r>
      <w:r>
        <w:t xml:space="preserve"> = 7 active ones), they make up the data for figure 3. In alignment with a low number of participles, no form VII verbs were found. The absence of form IX is easily explained by the corpus’s topics, which required none of the speakers to mention either colours or ailments.</w:t>
      </w:r>
    </w:p>
    <w:p w:rsidR="000835AB" w:rsidRDefault="000835AB">
      <w:pPr>
        <w:pStyle w:val="Caption"/>
      </w:pPr>
      <w:r>
        <w:rPr>
          <w:noProof/>
          <w:lang w:val="de-DE" w:eastAsia="de-DE" w:bidi="ar-SA"/>
        </w:rPr>
        <w:lastRenderedPageBreak/>
        <w:drawing>
          <wp:anchor distT="0" distB="0" distL="114300" distR="114300" simplePos="0" relativeHeight="251666432" behindDoc="0" locked="0" layoutInCell="1" allowOverlap="1">
            <wp:simplePos x="0" y="0"/>
            <wp:positionH relativeFrom="margin">
              <wp:align>center</wp:align>
            </wp:positionH>
            <wp:positionV relativeFrom="paragraph">
              <wp:posOffset>1270</wp:posOffset>
            </wp:positionV>
            <wp:extent cx="4319905" cy="3055620"/>
            <wp:effectExtent l="19050" t="0" r="4445" b="0"/>
            <wp:wrapTopAndBottom/>
            <wp:docPr id="93" name="Picture 92"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0" cstate="print"/>
                    <a:stretch>
                      <a:fillRect/>
                    </a:stretch>
                  </pic:blipFill>
                  <pic:spPr>
                    <a:xfrm>
                      <a:off x="0" y="0"/>
                      <a:ext cx="4319905" cy="3055620"/>
                    </a:xfrm>
                    <a:prstGeom prst="rect">
                      <a:avLst/>
                    </a:prstGeom>
                  </pic:spPr>
                </pic:pic>
              </a:graphicData>
            </a:graphic>
          </wp:anchor>
        </w:drawing>
      </w:r>
      <w:r w:rsidR="007C4E0F">
        <w:t xml:space="preserve">Figure </w:t>
      </w:r>
      <w:r w:rsidR="00864111">
        <w:fldChar w:fldCharType="begin"/>
      </w:r>
      <w:r w:rsidR="007C4E0F">
        <w:instrText xml:space="preserve"> SEQ Figure \* ARABIC </w:instrText>
      </w:r>
      <w:r w:rsidR="00864111">
        <w:fldChar w:fldCharType="separate"/>
      </w:r>
      <w:r w:rsidR="00974D64">
        <w:rPr>
          <w:noProof/>
        </w:rPr>
        <w:t>3</w:t>
      </w:r>
      <w:r w:rsidR="00864111">
        <w:fldChar w:fldCharType="end"/>
      </w:r>
      <w:r w:rsidR="007C4E0F">
        <w:t xml:space="preserve">: </w:t>
      </w:r>
      <w:r w:rsidR="007C4E0F" w:rsidRPr="007C4E0F">
        <w:t>Distribution of stem forms</w:t>
      </w:r>
    </w:p>
    <w:p w:rsidR="000835AB" w:rsidRDefault="00DD225E" w:rsidP="002D0E45">
      <w:pPr>
        <w:pStyle w:val="Textbody"/>
      </w:pPr>
      <w:r w:rsidRPr="00180CB3">
        <w:t xml:space="preserve">No distinct word frequency tables were produced per-text at this point, as both stylometric analysis as well as topic modelling are much better suited for the comparison of texts. Even so, taking another look at the top 30 list already reveals some interesting information, such as the importance of the single definitive article </w:t>
      </w:r>
      <w:r w:rsidRPr="00180CB3">
        <w:rPr>
          <w:rStyle w:val="DMG"/>
        </w:rPr>
        <w:t>al</w:t>
      </w:r>
      <w:r w:rsidR="0081169E" w:rsidRPr="0081169E">
        <w:t xml:space="preserve">, </w:t>
      </w:r>
      <w:r w:rsidRPr="00180CB3">
        <w:t xml:space="preserve">and, very much at the top together with it, particles </w:t>
      </w:r>
      <w:r w:rsidRPr="00180CB3">
        <w:rPr>
          <w:rStyle w:val="DMG"/>
        </w:rPr>
        <w:t>wa</w:t>
      </w:r>
      <w:r w:rsidR="0081169E" w:rsidRPr="0081169E">
        <w:t xml:space="preserve">, </w:t>
      </w:r>
      <w:r w:rsidRPr="00180CB3">
        <w:rPr>
          <w:rStyle w:val="DMG"/>
        </w:rPr>
        <w:t>bi</w:t>
      </w:r>
      <w:r w:rsidRPr="00180CB3">
        <w:t xml:space="preserve"> and </w:t>
      </w:r>
      <w:r w:rsidRPr="00180CB3">
        <w:rPr>
          <w:rStyle w:val="DMG"/>
        </w:rPr>
        <w:t>mā</w:t>
      </w:r>
      <w:r w:rsidRPr="00180CB3">
        <w:t xml:space="preserve">, and preposition </w:t>
      </w:r>
      <w:r w:rsidRPr="00180CB3">
        <w:rPr>
          <w:rStyle w:val="DMG"/>
        </w:rPr>
        <w:t>ʿala</w:t>
      </w:r>
      <w:r w:rsidR="00D94868">
        <w:t>. Ev</w:t>
      </w:r>
      <w:r w:rsidRPr="00180CB3">
        <w:t xml:space="preserve">en before the first verb </w:t>
      </w:r>
      <w:r w:rsidRPr="00180CB3">
        <w:rPr>
          <w:rStyle w:val="DMG"/>
        </w:rPr>
        <w:t>qāla</w:t>
      </w:r>
      <w:r w:rsidRPr="00180CB3">
        <w:t xml:space="preserve">, there is </w:t>
      </w:r>
      <w:r w:rsidRPr="00180CB3">
        <w:rPr>
          <w:rStyle w:val="DMG"/>
        </w:rPr>
        <w:t>allāh</w:t>
      </w:r>
      <w:r w:rsidR="0081169E" w:rsidRPr="0081169E">
        <w:t xml:space="preserve">, </w:t>
      </w:r>
      <w:r w:rsidRPr="00180CB3">
        <w:t xml:space="preserve">which is in line with what one would expect of spoken language in the social and cultural environment of Oman. </w:t>
      </w:r>
      <w:r w:rsidR="00F33799">
        <w:t>As mentioned</w:t>
      </w:r>
      <w:r w:rsidRPr="00180CB3">
        <w:t xml:space="preserve">, verbs feature prominently, with </w:t>
      </w:r>
      <w:r w:rsidRPr="00F33799">
        <w:t>six</w:t>
      </w:r>
      <w:r w:rsidRPr="00180CB3">
        <w:t xml:space="preserve"> of them part of the top 30 words.</w:t>
      </w:r>
    </w:p>
    <w:p w:rsidR="004D230B" w:rsidRDefault="00DD225E">
      <w:pPr>
        <w:pStyle w:val="Heading1"/>
      </w:pPr>
      <w:bookmarkStart w:id="8" w:name="__RefHeading___Toc2026_1133875528"/>
      <w:bookmarkEnd w:id="8"/>
      <w:r>
        <w:t>Stylometric Analysis</w:t>
      </w:r>
    </w:p>
    <w:p w:rsidR="004D230B" w:rsidRDefault="00DD225E" w:rsidP="0058502B">
      <w:pPr>
        <w:pStyle w:val="Textbody"/>
      </w:pPr>
      <w:r>
        <w:t>The first</w:t>
      </w:r>
      <w:r w:rsidR="00800C37">
        <w:t xml:space="preserve"> ever</w:t>
      </w:r>
      <w:r>
        <w:t xml:space="preserve"> stylometric analysis is said to be Lorenzo Valla’s 1439 work </w:t>
      </w:r>
      <w:r>
        <w:rPr>
          <w:rStyle w:val="Latin"/>
        </w:rPr>
        <w:t xml:space="preserve">De falso credita et ementita Constantini donatione </w:t>
      </w:r>
      <w:r>
        <w:t>where the so-called Constantine Donation is proven to be a forgery</w:t>
      </w:r>
      <w:r w:rsidR="00CA75BB">
        <w:rPr>
          <w:rStyle w:val="FootnoteReference"/>
        </w:rPr>
        <w:footnoteReference w:id="76"/>
      </w:r>
      <w:r>
        <w:t>. Modern Stylometry is still mostly used for the purpose of identifying</w:t>
      </w:r>
      <w:r w:rsidR="00800C37">
        <w:t xml:space="preserve"> or disproving claims of or proofing</w:t>
      </w:r>
      <w:r>
        <w:t xml:space="preserve"> forgeries and is a logical follow-up to WFA, given that it may use the latter as one of its preliminary steps. This is the case for some of the methods employable by way of the </w:t>
      </w:r>
      <w:r>
        <w:rPr>
          <w:i/>
          <w:iCs/>
        </w:rPr>
        <w:t xml:space="preserve">stylo </w:t>
      </w:r>
      <w:r>
        <w:t xml:space="preserve">package available for the statistical programming language </w:t>
      </w:r>
      <w:r>
        <w:rPr>
          <w:i/>
          <w:iCs/>
        </w:rPr>
        <w:t xml:space="preserve">R. </w:t>
      </w:r>
      <w:r>
        <w:t xml:space="preserve">Unlike Ruby, R does not guarantee proper handling </w:t>
      </w:r>
      <w:r>
        <w:lastRenderedPageBreak/>
        <w:t>of strings encoded in Unicode, but newer versions will generally do so when run</w:t>
      </w:r>
      <w:r w:rsidR="00BE7EA7">
        <w:softHyphen/>
      </w:r>
      <w:r>
        <w:t>ning under Unix-based operating systems</w:t>
      </w:r>
      <w:r w:rsidR="006E15CD">
        <w:rPr>
          <w:rStyle w:val="FootnoteReference"/>
        </w:rPr>
        <w:footnoteReference w:id="77"/>
      </w:r>
      <w:r>
        <w:t xml:space="preserve">. The online encyclopedia </w:t>
      </w:r>
      <w:r>
        <w:rPr>
          <w:i/>
          <w:iCs/>
        </w:rPr>
        <w:t>Wikipedia's</w:t>
      </w:r>
      <w:r>
        <w:t xml:space="preserve"> article on stylometry</w:t>
      </w:r>
      <w:r w:rsidR="0058502B">
        <w:rPr>
          <w:rStyle w:val="FootnoteReference"/>
        </w:rPr>
        <w:footnoteReference w:id="78"/>
      </w:r>
      <w:r>
        <w:t xml:space="preserve"> lists one more software package</w:t>
      </w:r>
      <w:r w:rsidR="006E15CD">
        <w:rPr>
          <w:rStyle w:val="FootnoteReference"/>
        </w:rPr>
        <w:footnoteReference w:id="79"/>
      </w:r>
      <w:r>
        <w:t xml:space="preserve"> available both free-as-in-speech and free-as-in-beverages, not tailored to a specific text language, and not solely intended for author attribution work. Unfortunately, the software completely ignores any Arabic letters</w:t>
      </w:r>
      <w:r w:rsidR="00800C37">
        <w:t>, rendering its output blank.</w:t>
      </w:r>
    </w:p>
    <w:p w:rsidR="004D230B" w:rsidRDefault="00DD225E" w:rsidP="006E15CD">
      <w:pPr>
        <w:pStyle w:val="Textbody"/>
      </w:pPr>
      <w:r>
        <w:t xml:space="preserve">Going by the </w:t>
      </w:r>
      <w:r>
        <w:rPr>
          <w:i/>
          <w:iCs/>
        </w:rPr>
        <w:t>stylo</w:t>
      </w:r>
      <w:r>
        <w:t xml:space="preserve"> package’s documentation, we find out that it is possible to feed an arbitrary number of arbitrary pieces of text into the </w:t>
      </w:r>
      <w:r>
        <w:rPr>
          <w:i/>
          <w:iCs/>
        </w:rPr>
        <w:t>stylo()</w:t>
      </w:r>
      <w:r>
        <w:t xml:space="preserve"> function. Then we get as a result, among other things, a table listing the </w:t>
      </w:r>
      <w:r>
        <w:rPr>
          <w:i/>
          <w:iCs/>
        </w:rPr>
        <w:t xml:space="preserve">distance </w:t>
      </w:r>
      <w:r>
        <w:t xml:space="preserve">(or dissimilarity) of each of these texts with each of the others (and with itself, which is of course zero). That way, it should be possible to compare the OA corpus’s texts to a </w:t>
      </w:r>
      <w:r w:rsidR="002F1217">
        <w:t xml:space="preserve">control </w:t>
      </w:r>
      <w:r>
        <w:t>sample of Moroccan Arabic</w:t>
      </w:r>
      <w:r w:rsidR="006E15CD">
        <w:rPr>
          <w:rStyle w:val="FootnoteReference"/>
        </w:rPr>
        <w:footnoteReference w:id="80"/>
      </w:r>
      <w:r>
        <w:t xml:space="preserve"> as well as the 65</w:t>
      </w:r>
      <w:r>
        <w:rPr>
          <w:vertAlign w:val="superscript"/>
        </w:rPr>
        <w:t>th</w:t>
      </w:r>
      <w:r>
        <w:t xml:space="preserve"> and 66</w:t>
      </w:r>
      <w:r>
        <w:rPr>
          <w:vertAlign w:val="superscript"/>
        </w:rPr>
        <w:t>th</w:t>
      </w:r>
      <w:r>
        <w:t xml:space="preserve"> surahs, </w:t>
      </w:r>
      <w:r>
        <w:rPr>
          <w:rStyle w:val="DMG"/>
        </w:rPr>
        <w:t>Sūrat-ṭ-Ṭalāq</w:t>
      </w:r>
      <w:r>
        <w:rPr>
          <w:i/>
          <w:iCs/>
        </w:rPr>
        <w:t xml:space="preserve"> </w:t>
      </w:r>
      <w:r>
        <w:t>and</w:t>
      </w:r>
      <w:r>
        <w:rPr>
          <w:i/>
          <w:iCs/>
        </w:rPr>
        <w:t xml:space="preserve"> </w:t>
      </w:r>
      <w:r>
        <w:rPr>
          <w:rStyle w:val="DMG"/>
        </w:rPr>
        <w:t>Sūrat-t-Taḥrīm</w:t>
      </w:r>
      <w:r>
        <w:t>. At 293 and 258 words respectively they are close in size to the OA corpus text sizes (255 words per text on average) and, being Classical Arabic texts, should be sufficiently different to show up as clear outliers.</w:t>
      </w:r>
    </w:p>
    <w:p w:rsidR="00617D95" w:rsidRDefault="00DD225E" w:rsidP="00617D95">
      <w:pPr>
        <w:pStyle w:val="Textbody"/>
      </w:pPr>
      <w:r>
        <w:t xml:space="preserve">A distance matrix can be visualized as a network diagram with </w:t>
      </w:r>
      <w:r>
        <w:rPr>
          <w:i/>
          <w:iCs/>
        </w:rPr>
        <w:t xml:space="preserve">nodes </w:t>
      </w:r>
      <w:r>
        <w:t xml:space="preserve">(each text being </w:t>
      </w:r>
      <w:r w:rsidR="002F1217">
        <w:t xml:space="preserve">one </w:t>
      </w:r>
      <w:r>
        <w:t xml:space="preserve">node) and </w:t>
      </w:r>
      <w:r>
        <w:rPr>
          <w:i/>
          <w:iCs/>
        </w:rPr>
        <w:t xml:space="preserve">edges </w:t>
      </w:r>
      <w:r>
        <w:t>(the lines connecting the nodes with one an</w:t>
      </w:r>
      <w:r w:rsidR="002F1217">
        <w:softHyphen/>
      </w:r>
      <w:r>
        <w:t xml:space="preserve">other). Luckily, another </w:t>
      </w:r>
      <w:r>
        <w:rPr>
          <w:i/>
          <w:iCs/>
        </w:rPr>
        <w:t xml:space="preserve">R </w:t>
      </w:r>
      <w:r>
        <w:t xml:space="preserve">package called </w:t>
      </w:r>
      <w:r>
        <w:rPr>
          <w:i/>
          <w:iCs/>
        </w:rPr>
        <w:t>igraph</w:t>
      </w:r>
      <w:r>
        <w:t xml:space="preserve"> offers a collection of different al</w:t>
      </w:r>
      <w:r w:rsidR="002F1217">
        <w:softHyphen/>
      </w:r>
      <w:r>
        <w:t>go</w:t>
      </w:r>
      <w:r w:rsidR="002F1217">
        <w:softHyphen/>
      </w:r>
      <w:r>
        <w:t>rithms for a calculation of both node placement and edge lengths for a given distance matrix. We decide for the Kamada-Kawai algorithm, which uses a physical model of springs</w:t>
      </w:r>
      <w:r w:rsidR="0058502B">
        <w:rPr>
          <w:rStyle w:val="FootnoteReference"/>
        </w:rPr>
        <w:footnoteReference w:id="81"/>
      </w:r>
      <w:r>
        <w:t>, works with undirected graphs such as ours, and re</w:t>
      </w:r>
      <w:r w:rsidR="002F1217">
        <w:softHyphen/>
      </w:r>
      <w:r>
        <w:t>producibly always gives the same image for the same input data. Running a script</w:t>
      </w:r>
      <w:r w:rsidR="0058502B">
        <w:rPr>
          <w:rStyle w:val="FootnoteReference"/>
        </w:rPr>
        <w:footnoteReference w:id="82"/>
      </w:r>
      <w:r>
        <w:t xml:space="preserve"> using both </w:t>
      </w:r>
      <w:r>
        <w:rPr>
          <w:i/>
          <w:iCs/>
        </w:rPr>
        <w:t>stylo</w:t>
      </w:r>
      <w:r>
        <w:t xml:space="preserve"> and </w:t>
      </w:r>
      <w:r>
        <w:rPr>
          <w:i/>
          <w:iCs/>
        </w:rPr>
        <w:t xml:space="preserve">igraph </w:t>
      </w:r>
      <w:r>
        <w:t>results in figure 4, which should be taken with a healthy pinch of salt: computer-based Stylometry is a statistical method and the texts are so small that they do not provide sufficient data to work with nor produce truly meaningful numbers. In addition, if accu</w:t>
      </w:r>
      <w:r>
        <w:softHyphen/>
        <w:t xml:space="preserve">racy/correctness were a </w:t>
      </w:r>
      <w:r w:rsidR="002F1217">
        <w:t xml:space="preserve">more serious </w:t>
      </w:r>
      <w:r>
        <w:t>consideration, the texts would require as much as possible of the sort of clean-up</w:t>
      </w:r>
      <w:r w:rsidR="00CA3BAE">
        <w:rPr>
          <w:rStyle w:val="FootnoteReference"/>
        </w:rPr>
        <w:footnoteReference w:id="83"/>
      </w:r>
      <w:r>
        <w:t xml:space="preserve"> discussed earlier, </w:t>
      </w:r>
      <w:r>
        <w:rPr>
          <w:rStyle w:val="Latin"/>
        </w:rPr>
        <w:t>i.e.</w:t>
      </w:r>
      <w:r>
        <w:t xml:space="preserve"> more thorough tokenisation and some degree of lem</w:t>
      </w:r>
      <w:r w:rsidR="002F1217">
        <w:softHyphen/>
      </w:r>
      <w:r>
        <w:t xml:space="preserve">matisation, followed by the removal of common function words. </w:t>
      </w:r>
      <w:r>
        <w:lastRenderedPageBreak/>
        <w:t xml:space="preserve">Even so, the script runs without error, showing that both </w:t>
      </w:r>
      <w:r>
        <w:rPr>
          <w:i/>
          <w:iCs/>
        </w:rPr>
        <w:t>R</w:t>
      </w:r>
      <w:r>
        <w:t xml:space="preserve"> and </w:t>
      </w:r>
      <w:r>
        <w:rPr>
          <w:i/>
          <w:iCs/>
        </w:rPr>
        <w:t>stylo</w:t>
      </w:r>
      <w:r>
        <w:t xml:space="preserve"> are capable of pro</w:t>
      </w:r>
      <w:r w:rsidR="00FF313B">
        <w:softHyphen/>
      </w:r>
      <w:r>
        <w:t>cessing</w:t>
      </w:r>
      <w:r w:rsidR="00FF313B">
        <w:t xml:space="preserve"> </w:t>
      </w:r>
      <w:r>
        <w:t>non-Latin-script texts.</w:t>
      </w:r>
    </w:p>
    <w:p w:rsidR="000835AB" w:rsidRDefault="00617D95" w:rsidP="00617D95">
      <w:pPr>
        <w:pStyle w:val="Textbody"/>
      </w:pPr>
      <w:r>
        <w:rPr>
          <w:noProof/>
          <w:lang w:val="de-DE" w:eastAsia="de-DE" w:bidi="ar-SA"/>
        </w:rPr>
        <w:drawing>
          <wp:anchor distT="0" distB="0" distL="114300" distR="114300" simplePos="0" relativeHeight="251667456" behindDoc="0" locked="0" layoutInCell="1" allowOverlap="1">
            <wp:simplePos x="0" y="0"/>
            <wp:positionH relativeFrom="margin">
              <wp:align>center</wp:align>
            </wp:positionH>
            <wp:positionV relativeFrom="paragraph">
              <wp:posOffset>1924685</wp:posOffset>
            </wp:positionV>
            <wp:extent cx="4328160" cy="3795395"/>
            <wp:effectExtent l="19050" t="0" r="0" b="0"/>
            <wp:wrapTopAndBottom/>
            <wp:docPr id="1" name="Picture 0"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1" cstate="print"/>
                    <a:stretch>
                      <a:fillRect/>
                    </a:stretch>
                  </pic:blipFill>
                  <pic:spPr>
                    <a:xfrm>
                      <a:off x="0" y="0"/>
                      <a:ext cx="4328160" cy="3795395"/>
                    </a:xfrm>
                    <a:prstGeom prst="rect">
                      <a:avLst/>
                    </a:prstGeom>
                  </pic:spPr>
                </pic:pic>
              </a:graphicData>
            </a:graphic>
          </wp:anchor>
        </w:drawing>
      </w:r>
      <w:r w:rsidR="00DD225E">
        <w:t>The fact that the diagram is interesting to look at can be considered as the proverbial icing on the cake. We first note an unexpectedly short and strong con</w:t>
      </w:r>
      <w:r w:rsidR="00BE7EA7">
        <w:softHyphen/>
      </w:r>
      <w:r w:rsidR="00DD225E">
        <w:t>nection (both equalling small stylistic distance) between Text II (OA2) and the Moroccan Arabic control (MA1), for which reason the script was enhanced to make the size of the circles representing each node a function of the file sizes of the corresponding texts. Indeed</w:t>
      </w:r>
      <w:r>
        <w:t xml:space="preserve"> then</w:t>
      </w:r>
      <w:r w:rsidR="00DD225E">
        <w:t>, Text II is the smallest text, which may be a contributing factor to its closeness to the Moroccan text. Another factor could be that both texts are dialogues between two people and contain a relatively large number of personal pronouns.</w:t>
      </w:r>
    </w:p>
    <w:p w:rsidR="000835AB" w:rsidRDefault="00ED38D6">
      <w:pPr>
        <w:pStyle w:val="Caption"/>
      </w:pPr>
      <w:r>
        <w:t xml:space="preserve">Figure </w:t>
      </w:r>
      <w:r w:rsidR="00864111">
        <w:fldChar w:fldCharType="begin"/>
      </w:r>
      <w:r>
        <w:instrText xml:space="preserve"> SEQ Figure \* ARABIC </w:instrText>
      </w:r>
      <w:r w:rsidR="00864111">
        <w:fldChar w:fldCharType="separate"/>
      </w:r>
      <w:r w:rsidR="00974D64">
        <w:rPr>
          <w:noProof/>
        </w:rPr>
        <w:t>4</w:t>
      </w:r>
      <w:r w:rsidR="00864111">
        <w:fldChar w:fldCharType="end"/>
      </w:r>
      <w:r>
        <w:t xml:space="preserve">: </w:t>
      </w:r>
      <w:r w:rsidRPr="00ED38D6">
        <w:t>Network diagram of stylometric distances between texts</w:t>
      </w:r>
    </w:p>
    <w:p w:rsidR="004D230B" w:rsidRDefault="00617D95" w:rsidP="00617D95">
      <w:pPr>
        <w:pStyle w:val="Textbody"/>
      </w:pPr>
      <w:r>
        <w:t>W</w:t>
      </w:r>
      <w:r w:rsidR="00DD225E">
        <w:t xml:space="preserve">e further note the expectedly small distance and strong link between the two surahs of the Quran. The clustering of all OA texts towards the diagrams’ southern and western edges is welcome but might be coincidental, whereas the long distance and weak link between Texts I and IV could be caused by Text I being a conversation between multiple persons producing relatively many and short sentences with a relatively small vocabulary and Text IV being a speech given by a single person producing relatively few and long sentences with a relatively large vocabulary. This would be consistent with Text IV being much closer to the CA texts – Sultan Qaboos tends to utilize a readily understandable </w:t>
      </w:r>
      <w:r w:rsidR="00DD225E">
        <w:lastRenderedPageBreak/>
        <w:t>Arabic close to MSA and with few OA dialectal words in his speeches, mostly being recognizable as a native speaker of OA (and</w:t>
      </w:r>
      <w:r>
        <w:t>, barely,</w:t>
      </w:r>
      <w:r w:rsidR="00DD225E">
        <w:t xml:space="preserve"> to other native spea</w:t>
      </w:r>
      <w:r w:rsidR="00401D25">
        <w:softHyphen/>
      </w:r>
      <w:r w:rsidR="00DD225E">
        <w:t>kers of OA as being from the Dhofar region) by his</w:t>
      </w:r>
      <w:r>
        <w:t xml:space="preserve"> slight</w:t>
      </w:r>
      <w:r w:rsidR="00DD225E">
        <w:t xml:space="preserve"> accent.</w:t>
      </w:r>
    </w:p>
    <w:p w:rsidR="004D230B" w:rsidRDefault="00DD225E">
      <w:pPr>
        <w:pStyle w:val="Heading1"/>
      </w:pPr>
      <w:bookmarkStart w:id="9" w:name="__RefHeading___Toc2293_1880132577"/>
      <w:bookmarkEnd w:id="9"/>
      <w:r>
        <w:t>Topic Modelling</w:t>
      </w:r>
    </w:p>
    <w:p w:rsidR="004D230B" w:rsidRDefault="00DD225E" w:rsidP="00FF313B">
      <w:pPr>
        <w:pStyle w:val="Textbody"/>
      </w:pPr>
      <w:r>
        <w:t xml:space="preserve">In contrast to stylometric analysis, topic modelling is a very new method, which was first described in 1998 as </w:t>
      </w:r>
      <w:r>
        <w:rPr>
          <w:i/>
          <w:iCs/>
        </w:rPr>
        <w:t>(</w:t>
      </w:r>
      <w:r w:rsidR="00401D25">
        <w:rPr>
          <w:i/>
          <w:iCs/>
        </w:rPr>
        <w:t>P</w:t>
      </w:r>
      <w:r>
        <w:rPr>
          <w:i/>
          <w:iCs/>
        </w:rPr>
        <w:t>robabilistic) Latent Semantic Indexing</w:t>
      </w:r>
      <w:r w:rsidR="0081169E" w:rsidRPr="0081169E">
        <w:rPr>
          <w:rStyle w:val="FootnoteReference"/>
        </w:rPr>
        <w:footnoteReference w:id="84"/>
      </w:r>
      <w:r>
        <w:rPr>
          <w:i/>
          <w:iCs/>
        </w:rPr>
        <w:t xml:space="preserve"> </w:t>
      </w:r>
      <w:r>
        <w:t xml:space="preserve">and had developed into </w:t>
      </w:r>
      <w:r>
        <w:rPr>
          <w:i/>
          <w:iCs/>
        </w:rPr>
        <w:t>Latent Dirichlet Allocation</w:t>
      </w:r>
      <w:r w:rsidR="00401D25" w:rsidRPr="00401D25">
        <w:rPr>
          <w:rStyle w:val="FootnoteReference"/>
        </w:rPr>
        <w:footnoteReference w:id="85"/>
      </w:r>
      <w:r>
        <w:rPr>
          <w:i/>
          <w:iCs/>
        </w:rPr>
        <w:t xml:space="preserve">, </w:t>
      </w:r>
      <w:r>
        <w:t xml:space="preserve">a generalisation of </w:t>
      </w:r>
      <w:r>
        <w:rPr>
          <w:i/>
          <w:iCs/>
        </w:rPr>
        <w:t>pLSI</w:t>
      </w:r>
      <w:r>
        <w:t>, by 2003</w:t>
      </w:r>
      <w:r w:rsidR="00FF313B">
        <w:rPr>
          <w:rStyle w:val="FootnoteReference"/>
        </w:rPr>
        <w:footnoteReference w:id="86"/>
      </w:r>
      <w:r>
        <w:t>.</w:t>
      </w:r>
    </w:p>
    <w:p w:rsidR="000835AB" w:rsidRDefault="000835AB">
      <w:pPr>
        <w:pStyle w:val="Caption"/>
      </w:pPr>
      <w:bookmarkStart w:id="10" w:name="_Ref498210237"/>
      <w:r>
        <w:rPr>
          <w:noProof/>
          <w:lang w:val="de-DE" w:eastAsia="de-DE" w:bidi="ar-SA"/>
        </w:rPr>
        <w:drawing>
          <wp:anchor distT="0" distB="0" distL="114300" distR="114300" simplePos="0" relativeHeight="251668480" behindDoc="0" locked="0" layoutInCell="1" allowOverlap="1">
            <wp:simplePos x="1131858" y="-569343"/>
            <wp:positionH relativeFrom="margin">
              <wp:align>center</wp:align>
            </wp:positionH>
            <wp:positionV relativeFrom="paragraph">
              <wp:posOffset>0</wp:posOffset>
            </wp:positionV>
            <wp:extent cx="4324853" cy="4321834"/>
            <wp:effectExtent l="19050" t="0" r="0" b="0"/>
            <wp:wrapTopAndBottom/>
            <wp:docPr id="2" name="Picture 1"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2" cstate="print"/>
                    <a:stretch>
                      <a:fillRect/>
                    </a:stretch>
                  </pic:blipFill>
                  <pic:spPr>
                    <a:xfrm>
                      <a:off x="0" y="0"/>
                      <a:ext cx="4324853" cy="4321834"/>
                    </a:xfrm>
                    <a:prstGeom prst="rect">
                      <a:avLst/>
                    </a:prstGeom>
                  </pic:spPr>
                </pic:pic>
              </a:graphicData>
            </a:graphic>
          </wp:anchor>
        </w:drawing>
      </w:r>
      <w:r w:rsidR="0052650A">
        <w:t xml:space="preserve">Figure </w:t>
      </w:r>
      <w:r w:rsidR="00864111">
        <w:fldChar w:fldCharType="begin"/>
      </w:r>
      <w:r w:rsidR="0052650A">
        <w:instrText xml:space="preserve"> SEQ Figure \* ARABIC </w:instrText>
      </w:r>
      <w:r w:rsidR="00864111">
        <w:fldChar w:fldCharType="separate"/>
      </w:r>
      <w:r w:rsidR="00974D64">
        <w:rPr>
          <w:noProof/>
        </w:rPr>
        <w:t>5</w:t>
      </w:r>
      <w:r w:rsidR="00864111">
        <w:fldChar w:fldCharType="end"/>
      </w:r>
      <w:bookmarkEnd w:id="10"/>
      <w:r w:rsidR="0052650A">
        <w:t xml:space="preserve">: </w:t>
      </w:r>
      <w:r w:rsidR="0052650A" w:rsidRPr="0052650A">
        <w:t>Threshold graphs showing topics vs. culling numbers</w:t>
      </w:r>
    </w:p>
    <w:p w:rsidR="000835AB" w:rsidRDefault="000835AB">
      <w:pPr>
        <w:pStyle w:val="Caption"/>
      </w:pPr>
      <w:r>
        <w:rPr>
          <w:noProof/>
          <w:lang w:val="de-DE" w:eastAsia="de-DE" w:bidi="ar-SA"/>
        </w:rPr>
        <w:lastRenderedPageBreak/>
        <w:drawing>
          <wp:anchor distT="0" distB="0" distL="114300" distR="114300" simplePos="0" relativeHeight="251669504" behindDoc="0" locked="0" layoutInCell="1" allowOverlap="1">
            <wp:simplePos x="1131858" y="-3441940"/>
            <wp:positionH relativeFrom="margin">
              <wp:align>center</wp:align>
            </wp:positionH>
            <wp:positionV relativeFrom="paragraph">
              <wp:posOffset>0</wp:posOffset>
            </wp:positionV>
            <wp:extent cx="4324853" cy="4477110"/>
            <wp:effectExtent l="19050" t="0" r="0" b="0"/>
            <wp:wrapTopAndBottom/>
            <wp:docPr id="3" name="Picture 2"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emf"/>
                    <pic:cNvPicPr/>
                  </pic:nvPicPr>
                  <pic:blipFill>
                    <a:blip r:embed="rId13" cstate="print"/>
                    <a:stretch>
                      <a:fillRect/>
                    </a:stretch>
                  </pic:blipFill>
                  <pic:spPr>
                    <a:xfrm>
                      <a:off x="0" y="0"/>
                      <a:ext cx="4324853" cy="4477110"/>
                    </a:xfrm>
                    <a:prstGeom prst="rect">
                      <a:avLst/>
                    </a:prstGeom>
                  </pic:spPr>
                </pic:pic>
              </a:graphicData>
            </a:graphic>
          </wp:anchor>
        </w:drawing>
      </w:r>
      <w:r w:rsidR="0052650A">
        <w:t xml:space="preserve">Figure </w:t>
      </w:r>
      <w:r w:rsidR="00864111">
        <w:fldChar w:fldCharType="begin"/>
      </w:r>
      <w:r w:rsidR="0052650A">
        <w:instrText xml:space="preserve"> SEQ Figure \* ARABIC </w:instrText>
      </w:r>
      <w:r w:rsidR="00864111">
        <w:fldChar w:fldCharType="separate"/>
      </w:r>
      <w:r w:rsidR="00974D64">
        <w:rPr>
          <w:noProof/>
        </w:rPr>
        <w:t>6</w:t>
      </w:r>
      <w:r w:rsidR="00864111">
        <w:fldChar w:fldCharType="end"/>
      </w:r>
      <w:r w:rsidR="0052650A">
        <w:t xml:space="preserve">: </w:t>
      </w:r>
      <w:r w:rsidR="0052650A" w:rsidRPr="0052650A">
        <w:t>Expected Topic Proportions for stm topic model</w:t>
      </w:r>
    </w:p>
    <w:p w:rsidR="004D230B" w:rsidRDefault="00DD225E" w:rsidP="00827CD5">
      <w:pPr>
        <w:pStyle w:val="Textbody"/>
      </w:pPr>
      <w:r>
        <w:t>LDA is founded on two facts: the first being that topics tend to be described using combinations of words that are not used to describe other topics.</w:t>
      </w:r>
      <w:r w:rsidR="00FF313B">
        <w:rPr>
          <w:rStyle w:val="FootnoteReference"/>
        </w:rPr>
        <w:footnoteReference w:id="87"/>
      </w:r>
      <w:r>
        <w:t xml:space="preserve"> A medical text, say, on open heart surgery might contain the </w:t>
      </w:r>
      <w:r w:rsidR="0081169E" w:rsidRPr="0081169E">
        <w:rPr>
          <w:i/>
          <w:iCs/>
        </w:rPr>
        <w:t>word</w:t>
      </w:r>
      <w:r>
        <w:t xml:space="preserve"> “heart” quite often, but seldom will it occur in the proximity of words such as “flower”, “beloved” or “my”. Furthermore, within a text on open heart surgery, words like “intracardiac” or “bloodless” could appear in proximity to “heart”, as well as words like “bypass”, “stabilised” and “harvesting”. The second being that </w:t>
      </w:r>
      <w:r w:rsidR="0081169E" w:rsidRPr="0081169E">
        <w:rPr>
          <w:i/>
          <w:iCs/>
        </w:rPr>
        <w:t>documents</w:t>
      </w:r>
      <w:r>
        <w:t xml:space="preserve"> (which are defined as a “sequence of N words”</w:t>
      </w:r>
      <w:r w:rsidR="00FF313B">
        <w:rPr>
          <w:rStyle w:val="FootnoteReference"/>
        </w:rPr>
        <w:footnoteReference w:id="88"/>
      </w:r>
      <w:r>
        <w:t>, and may thus be as small as one sentence) speak only about a small number of topics</w:t>
      </w:r>
      <w:r w:rsidR="00FF313B">
        <w:rPr>
          <w:rStyle w:val="FootnoteReference"/>
        </w:rPr>
        <w:footnoteReference w:id="89"/>
      </w:r>
      <w:r>
        <w:t xml:space="preserve">. Second, sticking with the hypothetical text on open heart surgery, a sentence (or </w:t>
      </w:r>
      <w:r w:rsidR="0081169E" w:rsidRPr="0081169E">
        <w:t>document</w:t>
      </w:r>
      <w:r>
        <w:t>) containing “heart”, “intracardiac” and “bloodless” might be less</w:t>
      </w:r>
      <w:r w:rsidR="00827CD5">
        <w:t>, rather than more,</w:t>
      </w:r>
      <w:r>
        <w:t xml:space="preserve"> likely to also include “bypass”, “stabilised” and “harvesting”. Now run</w:t>
      </w:r>
      <w:r w:rsidR="00BE7EA7">
        <w:softHyphen/>
      </w:r>
      <w:r w:rsidR="00BE7EA7">
        <w:softHyphen/>
      </w:r>
      <w:r>
        <w:t xml:space="preserve">ning such a text (or </w:t>
      </w:r>
      <w:r>
        <w:rPr>
          <w:i/>
          <w:iCs/>
        </w:rPr>
        <w:t xml:space="preserve">corpus </w:t>
      </w:r>
      <w:r>
        <w:t xml:space="preserve">of </w:t>
      </w:r>
      <w:r w:rsidR="0081169E" w:rsidRPr="0081169E">
        <w:t>documents</w:t>
      </w:r>
      <w:r>
        <w:t xml:space="preserve">) through LDA will of course not give the algorithm any sort of understanding of open heart surgery, but it has </w:t>
      </w:r>
      <w:r>
        <w:lastRenderedPageBreak/>
        <w:t xml:space="preserve">a good chance of allowing a user with knowledge of </w:t>
      </w:r>
      <w:r w:rsidR="00827CD5">
        <w:t xml:space="preserve">medical matters </w:t>
      </w:r>
      <w:r>
        <w:t>to con</w:t>
      </w:r>
      <w:r w:rsidR="00827CD5">
        <w:softHyphen/>
      </w:r>
      <w:r>
        <w:t xml:space="preserve">clude that one thing (or </w:t>
      </w:r>
      <w:r>
        <w:rPr>
          <w:i/>
          <w:iCs/>
        </w:rPr>
        <w:t>topic</w:t>
      </w:r>
      <w:r>
        <w:t>) might have to do with working on an open heart that has been stopped (one method</w:t>
      </w:r>
      <w:r w:rsidR="00FF313B">
        <w:rPr>
          <w:rStyle w:val="FootnoteReference"/>
        </w:rPr>
        <w:footnoteReference w:id="90"/>
      </w:r>
      <w:r>
        <w:t>) and that another topic might have to do with working on a beating heart (another method</w:t>
      </w:r>
      <w:r w:rsidR="00FF313B">
        <w:rPr>
          <w:rStyle w:val="FootnoteReference"/>
        </w:rPr>
        <w:footnoteReference w:id="91"/>
      </w:r>
      <w:r>
        <w:t>).</w:t>
      </w:r>
    </w:p>
    <w:p w:rsidR="000835AB" w:rsidRDefault="00DD225E" w:rsidP="00827CD5">
      <w:pPr>
        <w:pStyle w:val="Textbody"/>
      </w:pPr>
      <w:r w:rsidRPr="00ED38D6">
        <w:t>Going back to Arabic, the same problems that LDA has to deal with in English still hold true, such as the existence of polysemy (one word with multiple meanings) and synonymy (many words that all have the same meaning). Similarly with Word Frequency and Stylometric Analysis, the higher oc</w:t>
      </w:r>
      <w:r w:rsidR="00BE7EA7">
        <w:softHyphen/>
      </w:r>
      <w:r w:rsidRPr="00ED38D6">
        <w:t>currence of agglutination in Arabic when compared to English, not to speak of phenomena such as inner plurals</w:t>
      </w:r>
      <w:r w:rsidR="00827CD5">
        <w:t>,</w:t>
      </w:r>
      <w:r w:rsidRPr="00ED38D6">
        <w:t xml:space="preserve"> all pose a problem. Our OA corpus, </w:t>
      </w:r>
      <w:r w:rsidR="00827CD5">
        <w:t xml:space="preserve">even </w:t>
      </w:r>
      <w:r w:rsidRPr="00ED38D6">
        <w:t xml:space="preserve">having been tokenised and lemmatised, still does not stand a chance of producing truly meaningful results through topic modelling, again due to its small size. It may, however, yield understandable results, which were obtained by using R’s </w:t>
      </w:r>
      <w:r w:rsidR="0081169E" w:rsidRPr="0081169E">
        <w:t xml:space="preserve">stm </w:t>
      </w:r>
      <w:r w:rsidRPr="00ED38D6">
        <w:t>package, which, while building on LDA and others</w:t>
      </w:r>
      <w:r w:rsidR="003E0D21">
        <w:rPr>
          <w:rStyle w:val="FootnoteReference"/>
        </w:rPr>
        <w:footnoteReference w:id="92"/>
      </w:r>
      <w:r w:rsidRPr="00ED38D6">
        <w:t>, adds ad</w:t>
      </w:r>
      <w:r w:rsidR="000E5B52">
        <w:softHyphen/>
      </w:r>
      <w:r w:rsidRPr="00ED38D6">
        <w:t xml:space="preserve">ditional capabilities as well as ease-of-use. As it produces lists of words with weights attached to them, so-called word clouds were chosen as the method of visualisation, making use of R’s </w:t>
      </w:r>
      <w:r w:rsidR="0081169E" w:rsidRPr="0081169E">
        <w:t xml:space="preserve">wordcloud </w:t>
      </w:r>
      <w:r w:rsidRPr="00ED38D6">
        <w:t>package.</w:t>
      </w:r>
    </w:p>
    <w:p w:rsidR="004D230B" w:rsidRDefault="00DD225E" w:rsidP="0052650A">
      <w:pPr>
        <w:pStyle w:val="Textbody"/>
      </w:pPr>
      <w:r>
        <w:t xml:space="preserve">Following the </w:t>
      </w:r>
      <w:r>
        <w:rPr>
          <w:i/>
          <w:iCs/>
        </w:rPr>
        <w:t xml:space="preserve">stm </w:t>
      </w:r>
      <w:r>
        <w:t>manual</w:t>
      </w:r>
      <w:r w:rsidR="0090581F">
        <w:rPr>
          <w:rStyle w:val="FootnoteReference"/>
        </w:rPr>
        <w:footnoteReference w:id="93"/>
      </w:r>
      <w:r>
        <w:t xml:space="preserve">, we first obtain </w:t>
      </w:r>
      <w:r w:rsidR="00864111">
        <w:fldChar w:fldCharType="begin"/>
      </w:r>
      <w:r w:rsidR="0052650A">
        <w:instrText xml:space="preserve"> REF _Ref498210237 \h </w:instrText>
      </w:r>
      <w:r w:rsidR="00864111">
        <w:fldChar w:fldCharType="separate"/>
      </w:r>
      <w:r w:rsidR="00974D64">
        <w:t xml:space="preserve">Figure </w:t>
      </w:r>
      <w:r w:rsidR="00974D64">
        <w:rPr>
          <w:noProof/>
        </w:rPr>
        <w:t>5</w:t>
      </w:r>
      <w:r w:rsidR="00864111">
        <w:fldChar w:fldCharType="end"/>
      </w:r>
      <w:r>
        <w:t xml:space="preserve"> which is a collection of re</w:t>
      </w:r>
      <w:r w:rsidR="00974D64">
        <w:softHyphen/>
      </w:r>
      <w:r>
        <w:t>moval threshold graphs that give an idea of how the number of topics that are to be extracted influences the culling of documents, words and tokens. After some ex</w:t>
      </w:r>
      <w:r w:rsidR="00974D64">
        <w:softHyphen/>
      </w:r>
      <w:r>
        <w:t xml:space="preserve">perimentation, we settle on 6 topics. Running the </w:t>
      </w:r>
      <w:r w:rsidR="00827CD5">
        <w:t xml:space="preserve">corresponding </w:t>
      </w:r>
      <w:r>
        <w:t>script</w:t>
      </w:r>
      <w:r w:rsidR="0090581F">
        <w:rPr>
          <w:rStyle w:val="FootnoteReference"/>
        </w:rPr>
        <w:footnoteReference w:id="94"/>
      </w:r>
      <w:r>
        <w:t xml:space="preserve"> now produces Figure 6, the </w:t>
      </w:r>
      <w:r w:rsidRPr="00827CD5">
        <w:rPr>
          <w:i/>
          <w:iCs/>
        </w:rPr>
        <w:t>Expected Topic Proportions</w:t>
      </w:r>
      <w:r>
        <w:t xml:space="preserve"> graph, which consists of a triplet of words per topic, the first</w:t>
      </w:r>
      <w:r w:rsidR="0090581F">
        <w:rPr>
          <w:rStyle w:val="FootnoteReference"/>
        </w:rPr>
        <w:footnoteReference w:id="95"/>
      </w:r>
      <w:r>
        <w:t xml:space="preserve"> of which has the greatest weight and should therefore bear the greatest significance with respect to the corpus. This seems to hold true for topics 1, 3, 4 and 6. When working with bigger corpora and consequently extracting more topics, this graph can serve as a guide in deciding what topics to look into more closely.</w:t>
      </w:r>
    </w:p>
    <w:p w:rsidR="000835AB" w:rsidRDefault="00DD225E">
      <w:pPr>
        <w:pStyle w:val="Textbody"/>
      </w:pPr>
      <w:r w:rsidRPr="00ED38D6">
        <w:t xml:space="preserve">Topic 1, shown in Figure 7, is the strongest and quite sensibly so: the corpus in its entirety consists of people talking either about themselves or about what </w:t>
      </w:r>
      <w:r w:rsidRPr="00ED38D6">
        <w:lastRenderedPageBreak/>
        <w:t>other people have said or are (supposed to be) saying. The words grouped to</w:t>
      </w:r>
      <w:r w:rsidR="009511AA">
        <w:softHyphen/>
      </w:r>
      <w:r w:rsidRPr="00ED38D6">
        <w:t xml:space="preserve">gether with </w:t>
      </w:r>
      <w:r w:rsidR="0081169E" w:rsidRPr="009511AA">
        <w:rPr>
          <w:rStyle w:val="DMG"/>
        </w:rPr>
        <w:t>qāla</w:t>
      </w:r>
      <w:r w:rsidRPr="00ED38D6">
        <w:t xml:space="preserve"> are not easily explainable, especially </w:t>
      </w:r>
      <w:r w:rsidR="0081169E" w:rsidRPr="009511AA">
        <w:rPr>
          <w:rStyle w:val="DMG"/>
        </w:rPr>
        <w:t>kāna</w:t>
      </w:r>
      <w:r w:rsidRPr="00ED38D6">
        <w:t xml:space="preserve">, which never appears together in a sentence with </w:t>
      </w:r>
      <w:r w:rsidR="0081169E" w:rsidRPr="009511AA">
        <w:rPr>
          <w:rStyle w:val="DMG"/>
        </w:rPr>
        <w:t>qāla.</w:t>
      </w:r>
      <w:r w:rsidRPr="00ED38D6">
        <w:t xml:space="preserve"> This reminds us that </w:t>
      </w:r>
      <w:r w:rsidR="0081169E" w:rsidRPr="0081169E">
        <w:t xml:space="preserve">stm, </w:t>
      </w:r>
      <w:r w:rsidRPr="00ED38D6">
        <w:t>and indeed other topic modelling packages , too, ignore whitespace</w:t>
      </w:r>
      <w:r w:rsidR="0052650A">
        <w:rPr>
          <w:rStyle w:val="FootnoteReference"/>
        </w:rPr>
        <w:footnoteReference w:id="96"/>
      </w:r>
      <w:r w:rsidRPr="00ED38D6">
        <w:t xml:space="preserve"> and punctuation.</w:t>
      </w:r>
    </w:p>
    <w:tbl>
      <w:tblPr>
        <w:tblStyle w:val="TableGrid"/>
        <w:tblW w:w="9286" w:type="dxa"/>
        <w:jc w:val="center"/>
        <w:tblCellMar>
          <w:top w:w="113" w:type="dxa"/>
          <w:left w:w="113" w:type="dxa"/>
        </w:tblCellMar>
        <w:tblLook w:val="04A0"/>
      </w:tblPr>
      <w:tblGrid>
        <w:gridCol w:w="4610"/>
        <w:gridCol w:w="4681"/>
      </w:tblGrid>
      <w:tr w:rsidR="004D230B">
        <w:trPr>
          <w:jc w:val="center"/>
        </w:trPr>
        <w:tc>
          <w:tcPr>
            <w:tcW w:w="4592"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33350" distR="114300" simplePos="0" relativeHeight="251652096" behindDoc="0" locked="0" layoutInCell="1" allowOverlap="1">
                  <wp:simplePos x="0" y="0"/>
                  <wp:positionH relativeFrom="margin">
                    <wp:align>center</wp:align>
                  </wp:positionH>
                  <wp:positionV relativeFrom="margin">
                    <wp:align>top</wp:align>
                  </wp:positionV>
                  <wp:extent cx="2592070" cy="2499360"/>
                  <wp:effectExtent l="0" t="0" r="0" b="0"/>
                  <wp:wrapSquare wrapText="bothSides"/>
                  <wp:docPr id="25" name="Picture 14"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4" descr="drawing.emf"/>
                          <pic:cNvPicPr>
                            <a:picLocks noChangeAspect="1" noChangeArrowheads="1"/>
                          </pic:cNvPicPr>
                        </pic:nvPicPr>
                        <pic:blipFill>
                          <a:blip r:embed="rId14" cstate="print"/>
                          <a:stretch>
                            <a:fillRect/>
                          </a:stretch>
                        </pic:blipFill>
                        <pic:spPr bwMode="auto">
                          <a:xfrm>
                            <a:off x="0" y="0"/>
                            <a:ext cx="2592070" cy="2499360"/>
                          </a:xfrm>
                          <a:prstGeom prst="rect">
                            <a:avLst/>
                          </a:prstGeom>
                        </pic:spPr>
                      </pic:pic>
                    </a:graphicData>
                  </a:graphic>
                </wp:anchor>
              </w:drawing>
            </w:r>
            <w:r>
              <w:t>Figure 7: Topic 1 from the stm topic model</w:t>
            </w:r>
          </w:p>
        </w:tc>
        <w:tc>
          <w:tcPr>
            <w:tcW w:w="4693"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14300" distR="114300" simplePos="0" relativeHeight="251653120" behindDoc="0" locked="0" layoutInCell="1" allowOverlap="1">
                  <wp:simplePos x="0" y="0"/>
                  <wp:positionH relativeFrom="margin">
                    <wp:posOffset>147955</wp:posOffset>
                  </wp:positionH>
                  <wp:positionV relativeFrom="margin">
                    <wp:posOffset>106680</wp:posOffset>
                  </wp:positionV>
                  <wp:extent cx="2484120" cy="2392680"/>
                  <wp:effectExtent l="0" t="0" r="0" b="0"/>
                  <wp:wrapSquare wrapText="bothSides"/>
                  <wp:docPr id="26" name="Picture 15"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5" descr="drawing.emf"/>
                          <pic:cNvPicPr>
                            <a:picLocks noChangeAspect="1" noChangeArrowheads="1"/>
                          </pic:cNvPicPr>
                        </pic:nvPicPr>
                        <pic:blipFill>
                          <a:blip r:embed="rId15" cstate="print"/>
                          <a:stretch>
                            <a:fillRect/>
                          </a:stretch>
                        </pic:blipFill>
                        <pic:spPr bwMode="auto">
                          <a:xfrm>
                            <a:off x="0" y="0"/>
                            <a:ext cx="2484120" cy="2392680"/>
                          </a:xfrm>
                          <a:prstGeom prst="rect">
                            <a:avLst/>
                          </a:prstGeom>
                        </pic:spPr>
                      </pic:pic>
                    </a:graphicData>
                  </a:graphic>
                </wp:anchor>
              </w:drawing>
            </w:r>
            <w:r>
              <w:rPr>
                <w:lang w:eastAsia="de-DE" w:bidi="ar-SA"/>
              </w:rPr>
              <w:t>Figure 8: Topic 2 from the stm topic model</w:t>
            </w:r>
          </w:p>
        </w:tc>
      </w:tr>
      <w:tr w:rsidR="004D230B">
        <w:trPr>
          <w:jc w:val="center"/>
        </w:trPr>
        <w:tc>
          <w:tcPr>
            <w:tcW w:w="4592"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14300" distR="114300" simplePos="0" relativeHeight="251654144" behindDoc="0" locked="0" layoutInCell="1" allowOverlap="1">
                  <wp:simplePos x="0" y="0"/>
                  <wp:positionH relativeFrom="margin">
                    <wp:posOffset>-33655</wp:posOffset>
                  </wp:positionH>
                  <wp:positionV relativeFrom="margin">
                    <wp:posOffset>158750</wp:posOffset>
                  </wp:positionV>
                  <wp:extent cx="2795905" cy="2689860"/>
                  <wp:effectExtent l="0" t="0" r="0" b="0"/>
                  <wp:wrapSquare wrapText="bothSides"/>
                  <wp:docPr id="27" name="Picture 16"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6" descr="drawing.emf"/>
                          <pic:cNvPicPr>
                            <a:picLocks noChangeAspect="1" noChangeArrowheads="1"/>
                          </pic:cNvPicPr>
                        </pic:nvPicPr>
                        <pic:blipFill>
                          <a:blip r:embed="rId16" cstate="print"/>
                          <a:stretch>
                            <a:fillRect/>
                          </a:stretch>
                        </pic:blipFill>
                        <pic:spPr bwMode="auto">
                          <a:xfrm>
                            <a:off x="0" y="0"/>
                            <a:ext cx="2795905" cy="2689860"/>
                          </a:xfrm>
                          <a:prstGeom prst="rect">
                            <a:avLst/>
                          </a:prstGeom>
                        </pic:spPr>
                      </pic:pic>
                    </a:graphicData>
                  </a:graphic>
                </wp:anchor>
              </w:drawing>
            </w:r>
            <w:r>
              <w:rPr>
                <w:lang w:eastAsia="de-DE" w:bidi="ar-SA"/>
              </w:rPr>
              <w:t>Figure 9: Topic 3 from the stm topic model</w:t>
            </w:r>
          </w:p>
        </w:tc>
        <w:tc>
          <w:tcPr>
            <w:tcW w:w="4693" w:type="dxa"/>
            <w:tcBorders>
              <w:top w:val="nil"/>
              <w:left w:val="nil"/>
              <w:bottom w:val="nil"/>
              <w:right w:val="nil"/>
            </w:tcBorders>
            <w:shd w:val="clear" w:color="auto" w:fill="auto"/>
            <w:vAlign w:val="bottom"/>
          </w:tcPr>
          <w:p w:rsidR="000835AB" w:rsidRDefault="00DD225E">
            <w:pPr>
              <w:pStyle w:val="TableofFigures1"/>
            </w:pPr>
            <w:r>
              <w:rPr>
                <w:noProof/>
                <w:lang w:val="de-DE" w:eastAsia="de-DE" w:bidi="ar-SA"/>
              </w:rPr>
              <w:drawing>
                <wp:anchor distT="0" distB="0" distL="133350" distR="114300" simplePos="0" relativeHeight="251655168" behindDoc="0" locked="0" layoutInCell="1" allowOverlap="1">
                  <wp:simplePos x="0" y="0"/>
                  <wp:positionH relativeFrom="margin">
                    <wp:posOffset>273685</wp:posOffset>
                  </wp:positionH>
                  <wp:positionV relativeFrom="margin">
                    <wp:posOffset>-15240</wp:posOffset>
                  </wp:positionV>
                  <wp:extent cx="2251710" cy="2204085"/>
                  <wp:effectExtent l="19050" t="0" r="0" b="0"/>
                  <wp:wrapSquare wrapText="bothSides"/>
                  <wp:docPr id="28" name="Picture 18"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descr="drawing.emf"/>
                          <pic:cNvPicPr>
                            <a:picLocks noChangeAspect="1" noChangeArrowheads="1"/>
                          </pic:cNvPicPr>
                        </pic:nvPicPr>
                        <pic:blipFill>
                          <a:blip r:embed="rId17" cstate="print"/>
                          <a:stretch>
                            <a:fillRect/>
                          </a:stretch>
                        </pic:blipFill>
                        <pic:spPr bwMode="auto">
                          <a:xfrm>
                            <a:off x="0" y="0"/>
                            <a:ext cx="2251710" cy="2204085"/>
                          </a:xfrm>
                          <a:prstGeom prst="rect">
                            <a:avLst/>
                          </a:prstGeom>
                        </pic:spPr>
                      </pic:pic>
                    </a:graphicData>
                  </a:graphic>
                </wp:anchor>
              </w:drawing>
            </w:r>
            <w:r>
              <w:rPr>
                <w:lang w:eastAsia="de-DE" w:bidi="ar-SA"/>
              </w:rPr>
              <w:t>Figure 10: Topic 4 from the stm topic model</w:t>
            </w:r>
          </w:p>
        </w:tc>
      </w:tr>
      <w:tr w:rsidR="004D230B">
        <w:trPr>
          <w:jc w:val="center"/>
        </w:trPr>
        <w:tc>
          <w:tcPr>
            <w:tcW w:w="4592" w:type="dxa"/>
            <w:tcBorders>
              <w:top w:val="nil"/>
              <w:left w:val="nil"/>
              <w:bottom w:val="nil"/>
              <w:right w:val="nil"/>
            </w:tcBorders>
            <w:shd w:val="clear" w:color="auto" w:fill="auto"/>
            <w:vAlign w:val="bottom"/>
          </w:tcPr>
          <w:p w:rsidR="000835AB" w:rsidRDefault="00DD225E">
            <w:pPr>
              <w:pStyle w:val="TableofFigures1"/>
              <w:rPr>
                <w:lang w:eastAsia="de-DE" w:bidi="ar-SA"/>
              </w:rPr>
            </w:pPr>
            <w:r>
              <w:rPr>
                <w:noProof/>
                <w:lang w:val="de-DE" w:eastAsia="de-DE" w:bidi="ar-SA"/>
              </w:rPr>
              <w:lastRenderedPageBreak/>
              <w:drawing>
                <wp:anchor distT="0" distB="0" distL="133350" distR="122555" simplePos="0" relativeHeight="251656192" behindDoc="0" locked="0" layoutInCell="1" allowOverlap="1">
                  <wp:simplePos x="0" y="0"/>
                  <wp:positionH relativeFrom="margin">
                    <wp:posOffset>-12700</wp:posOffset>
                  </wp:positionH>
                  <wp:positionV relativeFrom="margin">
                    <wp:posOffset>85090</wp:posOffset>
                  </wp:positionV>
                  <wp:extent cx="2677795" cy="3040380"/>
                  <wp:effectExtent l="0" t="0" r="0" b="0"/>
                  <wp:wrapSquare wrapText="bothSides"/>
                  <wp:docPr id="29" name="Picture 19"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descr="drawing.emf"/>
                          <pic:cNvPicPr>
                            <a:picLocks noChangeAspect="1" noChangeArrowheads="1"/>
                          </pic:cNvPicPr>
                        </pic:nvPicPr>
                        <pic:blipFill>
                          <a:blip r:embed="rId18" cstate="print"/>
                          <a:stretch>
                            <a:fillRect/>
                          </a:stretch>
                        </pic:blipFill>
                        <pic:spPr bwMode="auto">
                          <a:xfrm>
                            <a:off x="0" y="0"/>
                            <a:ext cx="2677795" cy="3040380"/>
                          </a:xfrm>
                          <a:prstGeom prst="rect">
                            <a:avLst/>
                          </a:prstGeom>
                        </pic:spPr>
                      </pic:pic>
                    </a:graphicData>
                  </a:graphic>
                </wp:anchor>
              </w:drawing>
            </w:r>
            <w:r>
              <w:rPr>
                <w:lang w:eastAsia="de-DE" w:bidi="ar-SA"/>
              </w:rPr>
              <w:t>Figure 11: Topic 5 from the stm topic model</w:t>
            </w:r>
          </w:p>
        </w:tc>
        <w:tc>
          <w:tcPr>
            <w:tcW w:w="4693" w:type="dxa"/>
            <w:tcBorders>
              <w:top w:val="nil"/>
              <w:left w:val="nil"/>
              <w:bottom w:val="nil"/>
              <w:right w:val="nil"/>
            </w:tcBorders>
            <w:shd w:val="clear" w:color="auto" w:fill="auto"/>
            <w:vAlign w:val="bottom"/>
          </w:tcPr>
          <w:p w:rsidR="000835AB" w:rsidRDefault="000835AB">
            <w:pPr>
              <w:pStyle w:val="Textbody"/>
            </w:pPr>
            <w:r>
              <w:rPr>
                <w:noProof/>
                <w:lang w:val="de-DE" w:eastAsia="de-DE" w:bidi="ar-SA"/>
              </w:rPr>
              <w:drawing>
                <wp:anchor distT="0" distB="0" distL="133350" distR="114300" simplePos="0" relativeHeight="251657216" behindDoc="0" locked="0" layoutInCell="1" allowOverlap="1">
                  <wp:simplePos x="0" y="0"/>
                  <wp:positionH relativeFrom="margin">
                    <wp:posOffset>-28575</wp:posOffset>
                  </wp:positionH>
                  <wp:positionV relativeFrom="margin">
                    <wp:posOffset>255270</wp:posOffset>
                  </wp:positionV>
                  <wp:extent cx="2840990" cy="2668270"/>
                  <wp:effectExtent l="0" t="0" r="0" b="0"/>
                  <wp:wrapSquare wrapText="bothSides"/>
                  <wp:docPr id="30" name="Picture 24" descr="drawi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drawing.emf"/>
                          <pic:cNvPicPr>
                            <a:picLocks noChangeAspect="1" noChangeArrowheads="1"/>
                          </pic:cNvPicPr>
                        </pic:nvPicPr>
                        <pic:blipFill>
                          <a:blip r:embed="rId19" cstate="print"/>
                          <a:stretch>
                            <a:fillRect/>
                          </a:stretch>
                        </pic:blipFill>
                        <pic:spPr bwMode="auto">
                          <a:xfrm>
                            <a:off x="0" y="0"/>
                            <a:ext cx="2840990" cy="2668270"/>
                          </a:xfrm>
                          <a:prstGeom prst="rect">
                            <a:avLst/>
                          </a:prstGeom>
                        </pic:spPr>
                      </pic:pic>
                    </a:graphicData>
                  </a:graphic>
                </wp:anchor>
              </w:drawing>
            </w:r>
          </w:p>
          <w:p w:rsidR="000835AB" w:rsidRDefault="00DD225E">
            <w:pPr>
              <w:pStyle w:val="TableofFigures1"/>
            </w:pPr>
            <w:r>
              <w:rPr>
                <w:lang w:eastAsia="de-DE" w:bidi="ar-SA"/>
              </w:rPr>
              <w:t>Figure 12: Topic 6 from the stm topic model</w:t>
            </w:r>
          </w:p>
        </w:tc>
      </w:tr>
    </w:tbl>
    <w:p w:rsidR="000835AB" w:rsidRDefault="00DD225E" w:rsidP="003C2045">
      <w:pPr>
        <w:pStyle w:val="Textbody"/>
      </w:pPr>
      <w:r>
        <w:t xml:space="preserve">The second most-often used verb after </w:t>
      </w:r>
      <w:r>
        <w:rPr>
          <w:rStyle w:val="DMG"/>
        </w:rPr>
        <w:t>qāla</w:t>
      </w:r>
      <w:r>
        <w:t xml:space="preserve"> is </w:t>
      </w:r>
      <w:r>
        <w:rPr>
          <w:rStyle w:val="DMG"/>
        </w:rPr>
        <w:t>kāna</w:t>
      </w:r>
      <w:r>
        <w:t xml:space="preserve"> (figure 8), which makes a lot of sense because a oft-used syntactical structure in OA is </w:t>
      </w:r>
      <w:r>
        <w:rPr>
          <w:rStyle w:val="DMG"/>
        </w:rPr>
        <w:t>kāna</w:t>
      </w:r>
      <w:r>
        <w:t xml:space="preserve"> followed by an active participle. For it to be accompanied by </w:t>
      </w:r>
      <w:r>
        <w:rPr>
          <w:rStyle w:val="DMG"/>
        </w:rPr>
        <w:t>ʾana</w:t>
      </w:r>
      <w:r>
        <w:t xml:space="preserve"> seems logical, as the texts contain many sentences in the 1</w:t>
      </w:r>
      <w:r>
        <w:rPr>
          <w:vertAlign w:val="superscript"/>
        </w:rPr>
        <w:t>st</w:t>
      </w:r>
      <w:r>
        <w:t xml:space="preserve"> </w:t>
      </w:r>
      <w:r w:rsidR="00827CD5">
        <w:t>p. sg</w:t>
      </w:r>
      <w:r>
        <w:t xml:space="preserve">. Befitting Arabic’s byname of </w:t>
      </w:r>
      <w:r>
        <w:rPr>
          <w:rStyle w:val="DMG"/>
        </w:rPr>
        <w:t xml:space="preserve">al-luġat-u-llāh, </w:t>
      </w:r>
      <w:r>
        <w:t xml:space="preserve">the Language of God, but more importantly befitting the corpus’s contents, where the single most-used phrase is </w:t>
      </w:r>
      <w:r>
        <w:rPr>
          <w:rStyle w:val="DMG"/>
        </w:rPr>
        <w:t xml:space="preserve">al-ḥamdu li-llah </w:t>
      </w:r>
      <w:r>
        <w:t>(“Praise be to God”), there are not one but two topics (3 and 5</w:t>
      </w:r>
      <w:r w:rsidR="00827CD5">
        <w:t xml:space="preserve"> / </w:t>
      </w:r>
      <w:r>
        <w:t xml:space="preserve">figures 9, 11) centered around </w:t>
      </w:r>
      <w:r w:rsidRPr="007B67EC">
        <w:rPr>
          <w:rStyle w:val="DMG"/>
        </w:rPr>
        <w:t>allāh</w:t>
      </w:r>
      <w:r>
        <w:rPr>
          <w:rStyle w:val="DMG"/>
        </w:rPr>
        <w:t>.</w:t>
      </w:r>
      <w:r>
        <w:t xml:space="preserve"> There is not much to be said about the words appearing together with them; it seems that they just happen to be there which is something the algorithm can of course have no understanding of. The one exception are the occurances of </w:t>
      </w:r>
      <w:r w:rsidR="0081169E" w:rsidRPr="0081169E">
        <w:rPr>
          <w:rStyle w:val="DMG"/>
        </w:rPr>
        <w:t>ḥamada</w:t>
      </w:r>
      <w:r>
        <w:t xml:space="preserve"> “to praise” in topic 3 and </w:t>
      </w:r>
      <w:r>
        <w:rPr>
          <w:rStyle w:val="DMG"/>
        </w:rPr>
        <w:t>šāʾa</w:t>
      </w:r>
      <w:r>
        <w:t xml:space="preserve"> “to will” in topic 5 respectively, which are parts of fixed phrases together with </w:t>
      </w:r>
      <w:r>
        <w:rPr>
          <w:rStyle w:val="DMG"/>
        </w:rPr>
        <w:t>allāh</w:t>
      </w:r>
      <w:r>
        <w:t xml:space="preserve"> and were correctly recognized as belonging together with it. It is also worthy to point out the appearance of </w:t>
      </w:r>
      <w:r>
        <w:rPr>
          <w:rStyle w:val="DMG"/>
        </w:rPr>
        <w:t>yaʿnī</w:t>
      </w:r>
      <w:r>
        <w:t xml:space="preserve"> (“it means”, “I mean”, or just a general interjection such as “urm”) in topic 5, as it had already been identified as an important word with regards to the corpus by WFA. It is found in close proximity to </w:t>
      </w:r>
      <w:r>
        <w:rPr>
          <w:rStyle w:val="DMG"/>
        </w:rPr>
        <w:t>allāh</w:t>
      </w:r>
      <w:r>
        <w:t xml:space="preserve"> in text III, thus perhaps placing it in topics 3 and 5 instead of one of the others. Topic 6 (figure 12) is quite self-explanatory as all texts are full of personal pronouns in singular form</w:t>
      </w:r>
      <w:r w:rsidR="003C2045">
        <w:t>. I</w:t>
      </w:r>
      <w:r>
        <w:t xml:space="preserve">n a way </w:t>
      </w:r>
      <w:r w:rsidR="003C2045">
        <w:t xml:space="preserve">therefore, </w:t>
      </w:r>
      <w:r>
        <w:t>the image constitutes a true statement. The most puzzling of the ex</w:t>
      </w:r>
      <w:r w:rsidR="003C2045">
        <w:softHyphen/>
      </w:r>
      <w:r>
        <w:t>tracted topics is indeed number 4, depicted in figure 10: It could be seen as a reflection of the importance of verbs in spoken OA, as it shows a tendency of some of the speakers to agree rather than disagree (</w:t>
      </w:r>
      <w:r w:rsidRPr="00903F38">
        <w:rPr>
          <w:rStyle w:val="DMG"/>
        </w:rPr>
        <w:t>hēh</w:t>
      </w:r>
      <w:r>
        <w:t xml:space="preserve"> being the common way to say “yes” in OA) or simply as an indicator of what happens when a statistical </w:t>
      </w:r>
      <w:r>
        <w:lastRenderedPageBreak/>
        <w:t>method is not fed a sufficient amount of data. Looking at the topics and their visual representations as a whole, we may feel content with mostly seeing forms of truth about what is found in the corpus as long as we remember that topic modelling is designed to be applied to much bigger corpora.</w:t>
      </w:r>
    </w:p>
    <w:p w:rsidR="004D230B" w:rsidRDefault="00DD225E">
      <w:pPr>
        <w:pStyle w:val="Heading1"/>
      </w:pPr>
      <w:bookmarkStart w:id="11" w:name="__RefHeading___Toc2295_1880132577"/>
      <w:bookmarkEnd w:id="11"/>
      <w:r>
        <w:t>Beyond Now</w:t>
      </w:r>
    </w:p>
    <w:p w:rsidR="004D230B" w:rsidRDefault="00DD225E" w:rsidP="00F95403">
      <w:pPr>
        <w:pStyle w:val="Textbody"/>
      </w:pPr>
      <w:r>
        <w:t>As regards to our knowledge of Omani Arabic, a number of topics need re-visiting to account for decades, and in some cases, more than a century, of change. There are also topics that have not been dealt with in depth at all. Shaaban wrote in 1983 that “[...] to have a better understanding of OA and its place in relation to [MSA] and other dialects of Arabic, and in relation to Omani society, more research is needed.”</w:t>
      </w:r>
      <w:r w:rsidR="007C0AE6">
        <w:rPr>
          <w:rStyle w:val="FootnoteReference"/>
        </w:rPr>
        <w:footnoteReference w:id="97"/>
      </w:r>
      <w:r>
        <w:t xml:space="preserve"> More specifically, he recommended study</w:t>
      </w:r>
      <w:r w:rsidR="0052650A">
        <w:softHyphen/>
      </w:r>
      <w:r>
        <w:t>ing the areas of syntax and semantics, child language and sociolinguistics. These re</w:t>
      </w:r>
      <w:r w:rsidR="000E5B52">
        <w:softHyphen/>
      </w:r>
      <w:r>
        <w:t xml:space="preserve">commendations are still valid today. Given </w:t>
      </w:r>
      <w:r w:rsidR="00903F38">
        <w:t xml:space="preserve">current circumstances </w:t>
      </w:r>
      <w:r w:rsidR="00695185">
        <w:t xml:space="preserve">in the Arabic world </w:t>
      </w:r>
      <w:r>
        <w:t xml:space="preserve">and the openness and hospitality </w:t>
      </w:r>
      <w:r w:rsidR="00C97B8A">
        <w:t>encountered in Oman</w:t>
      </w:r>
      <w:r>
        <w:t xml:space="preserve">, further work, both in the field and through digital material already available, needs to be undertaken. </w:t>
      </w:r>
      <w:r w:rsidR="00F04E19">
        <w:t>I</w:t>
      </w:r>
      <w:r>
        <w:t>t is possible that even quiet and peaceful Oman will undergo sig</w:t>
      </w:r>
      <w:r w:rsidR="00F04E19">
        <w:softHyphen/>
      </w:r>
      <w:r>
        <w:t>nificant change in the near future or that its dialectal richness might further decline through processes of globalisation. There is evidence</w:t>
      </w:r>
      <w:r w:rsidR="007C0AE6">
        <w:rPr>
          <w:rStyle w:val="FootnoteReference"/>
        </w:rPr>
        <w:footnoteReference w:id="98"/>
      </w:r>
      <w:r>
        <w:t xml:space="preserve"> of the usefulness of using dialectological data with computer-aided methods as well as </w:t>
      </w:r>
      <w:r>
        <w:rPr>
          <w:rStyle w:val="Latin"/>
        </w:rPr>
        <w:t>vice versa</w:t>
      </w:r>
      <w:r>
        <w:t xml:space="preserve">. In the past, projects such as the widely used </w:t>
      </w:r>
      <w:r>
        <w:rPr>
          <w:i/>
          <w:iCs/>
        </w:rPr>
        <w:t>Modern Standard Arabic</w:t>
      </w:r>
      <w:r w:rsidR="0081169E" w:rsidRPr="0081169E">
        <w:rPr>
          <w:rStyle w:val="FootnoteReference"/>
        </w:rPr>
        <w:footnoteReference w:id="99"/>
      </w:r>
      <w:r>
        <w:rPr>
          <w:i/>
          <w:iCs/>
        </w:rPr>
        <w:t xml:space="preserve"> </w:t>
      </w:r>
      <w:r>
        <w:t>textbook</w:t>
      </w:r>
      <w:r w:rsidR="00EC3604">
        <w:t xml:space="preserve"> </w:t>
      </w:r>
      <w:r>
        <w:t>have made, at times pioneering, use of digital technologies not only during their creation but also as part of their operation. It can only be hoped that as our technical capabilities develop, so will our willingness and verve to use them for good.</w:t>
      </w:r>
    </w:p>
    <w:sectPr w:rsidR="004D230B" w:rsidSect="004D230B">
      <w:headerReference w:type="even" r:id="rId20"/>
      <w:headerReference w:type="default" r:id="rId21"/>
      <w:pgSz w:w="11906" w:h="16838"/>
      <w:pgMar w:top="1378" w:right="1418" w:bottom="2268" w:left="1418" w:header="851" w:footer="0" w:gutter="0"/>
      <w:cols w:space="720"/>
      <w:formProt w:val="0"/>
      <w:titlePg/>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1879" w:rsidRDefault="001A1879" w:rsidP="004D230B">
      <w:r>
        <w:separator/>
      </w:r>
    </w:p>
  </w:endnote>
  <w:endnote w:type="continuationSeparator" w:id="0">
    <w:p w:rsidR="001A1879" w:rsidRDefault="001A1879" w:rsidP="004D23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haris SIL">
    <w:altName w:val="Times New Roman"/>
    <w:charset w:val="00"/>
    <w:family w:val="roman"/>
    <w:pitch w:val="variable"/>
    <w:sig w:usb0="00000000" w:usb1="00000000" w:usb2="00000000" w:usb3="00000000" w:csb0="00000000" w:csb1="00000000"/>
  </w:font>
  <w:font w:name="Ami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1879" w:rsidRDefault="001A1879">
      <w:r>
        <w:separator/>
      </w:r>
    </w:p>
  </w:footnote>
  <w:footnote w:type="continuationSeparator" w:id="0">
    <w:p w:rsidR="001A1879" w:rsidRDefault="001A1879">
      <w:r>
        <w:continuationSeparator/>
      </w:r>
    </w:p>
  </w:footnote>
  <w:footnote w:id="1">
    <w:p w:rsidR="00380769" w:rsidRPr="007D7391"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{"citationID":"HyUmJaxz","properties":{"formattedCitation":"{\\rtf Steven E. Jones, {\\i{}The Emergence of the Digital Humanities} (New York, NY; London: Routledge, 2014), 3, 29ff.}","plainCitation":"Steven E. Jones, The Emergence of the Digital Humanities (New York, NY; London: Routledge, 2014), 3, 29ff."},"citationItems":[{"id":151,"uris":["http://zotero.org/users/15046/items/897K68SR"],"uri":["http://zotero.org/users/15046/items/897K68SR"],"itemData":{"id":151,"type":"book","title":"The Emergence of the Digital Humanities","publisher":"Routledge","publisher-place":"New York, NY; London","event-place":"New York, NY; London","ISBN":"978-0-415-63551-6","language":"en","author":[{"family":"Jones","given":"Steven E."}],"issued":{"date-parts":[["2014"]]}},"locator":"3, 29ff.","label":"page"}],"schema":"https://github.com/citation-style-language/schema/raw/master/csl-citation.json"} </w:instrText>
      </w:r>
      <w:r>
        <w:fldChar w:fldCharType="separate"/>
      </w:r>
      <w:r w:rsidR="008846F2" w:rsidRPr="008846F2">
        <w:rPr>
          <w:rFonts w:ascii="Times New Roman" w:hAnsi="Times New Roman" w:cs="Times New Roman"/>
        </w:rPr>
        <w:t xml:space="preserve">Steven E. Jones, </w:t>
      </w:r>
      <w:r w:rsidR="008846F2" w:rsidRPr="008846F2">
        <w:rPr>
          <w:rFonts w:ascii="Times New Roman" w:hAnsi="Times New Roman" w:cs="Times New Roman"/>
          <w:i/>
          <w:iCs/>
        </w:rPr>
        <w:t>The Emergence of the Digital Humanities</w:t>
      </w:r>
      <w:r w:rsidR="008846F2" w:rsidRPr="008846F2">
        <w:rPr>
          <w:rFonts w:ascii="Times New Roman" w:hAnsi="Times New Roman" w:cs="Times New Roman"/>
        </w:rPr>
        <w:t xml:space="preserve"> (New York, NY; London: Routledge, 2014), 3, 29ff.</w:t>
      </w:r>
      <w:r>
        <w:fldChar w:fldCharType="end"/>
      </w:r>
    </w:p>
  </w:footnote>
  <w:footnote w:id="2">
    <w:p w:rsidR="00380769" w:rsidRDefault="00380769">
      <w:pPr>
        <w:pStyle w:val="FootnoteText"/>
        <w:rPr>
          <w:lang w:val="en-US"/>
        </w:rPr>
      </w:pPr>
      <w:r>
        <w:rPr>
          <w:rStyle w:val="FootnoteReference"/>
        </w:rPr>
        <w:footnoteRef/>
      </w:r>
      <w:r>
        <w:t xml:space="preserve"> </w:t>
      </w:r>
      <w:r w:rsidRPr="009B15CE">
        <w:rPr>
          <w:rStyle w:val="FootnoteTextChar"/>
        </w:rPr>
        <w:t>Just one example is the Voyant Tools</w:t>
      </w:r>
      <w:r>
        <w:t xml:space="preserve"> (</w:t>
      </w:r>
      <w:hyperlink r:id="rId1">
        <w:r>
          <w:rPr>
            <w:rStyle w:val="InternetLink"/>
          </w:rPr>
          <w:t>http://voyant-tools.org</w:t>
        </w:r>
      </w:hyperlink>
      <w:r>
        <w:t>; All weblinks last accessed in October 2017).</w:t>
      </w:r>
    </w:p>
  </w:footnote>
  <w:footnote w:id="3">
    <w:p w:rsidR="00380769" w:rsidRDefault="00380769">
      <w:pPr>
        <w:pStyle w:val="FootnoteText"/>
      </w:pPr>
      <w:r>
        <w:rPr>
          <w:rStyle w:val="FootnoteReference"/>
        </w:rPr>
        <w:footnoteRef/>
      </w:r>
      <w:r>
        <w:t xml:space="preserve"> </w:t>
      </w:r>
      <w:r>
        <w:fldChar w:fldCharType="begin"/>
      </w:r>
      <w:r w:rsidR="008846F2">
        <w:instrText xml:space="preserve"> ADDIN ZOTERO_ITEM CSL_CITATION {"citationID":"g89UikeA","properties":{"formattedCitation":"{\\rtf Clive Holes, \\uc0\\u8220{}Towards a Dialect Geography of Oman,\\uc0\\u8221{} {\\i{}Bulletin of the School of Oriental and African Studies} 52, no. 03 (1989): 52, https://doi.org/10.1017/S0041977X00034558.}","plainCitation":"Clive Holes, “Towards a Dialect Geography of Oman,” Bulletin of the School of Oriental and African Studies 52, no. 03 (1989): 52, https://doi.org/10.1017/S0041977X00034558."},"citationItems":[{"id":172,"uris":["http://zotero.org/users/15046/items/BHJ9HW85"],"uri":["http://zotero.org/users/15046/items/BHJ9HW85"],"itemData":{"id":172,"type":"article-journal","title":"Towards a Dialect Geography of Oman","container-title":"Bulletin of the School of Oriental and African Studies","page":"446-462","volume":"52","issue":"03","DOI":"10.1017/S0041977X00034558","note":"bibtex: holes:geography\npublisher-place: London","language":"en","author":[{"family":"Holes","given":"Clive"}],"issued":{"date-parts":[["1989"]]}},"locator":"52","label":"page"}],"schema":"https://github.com/citation-style-language/schema/raw/master/csl-citation.json"} </w:instrText>
      </w:r>
      <w:r>
        <w:fldChar w:fldCharType="separate"/>
      </w:r>
      <w:r w:rsidR="008846F2" w:rsidRPr="008846F2">
        <w:rPr>
          <w:rFonts w:ascii="Times New Roman" w:hAnsi="Times New Roman" w:cs="Times New Roman"/>
        </w:rPr>
        <w:t xml:space="preserve">Clive Holes, “Towards a Dialect Geography of Oman,” </w:t>
      </w:r>
      <w:r w:rsidR="008846F2" w:rsidRPr="008846F2">
        <w:rPr>
          <w:rFonts w:ascii="Times New Roman" w:hAnsi="Times New Roman" w:cs="Times New Roman"/>
          <w:i/>
          <w:iCs/>
        </w:rPr>
        <w:t>Bulletin of the School of Oriental and African Studies</w:t>
      </w:r>
      <w:r w:rsidR="008846F2" w:rsidRPr="008846F2">
        <w:rPr>
          <w:rFonts w:ascii="Times New Roman" w:hAnsi="Times New Roman" w:cs="Times New Roman"/>
        </w:rPr>
        <w:t xml:space="preserve"> 52, no. 03 (1989): 52, https://doi.org/10.1017/S0041977X00034558.</w:t>
      </w:r>
      <w:r>
        <w:fldChar w:fldCharType="end"/>
      </w:r>
    </w:p>
  </w:footnote>
  <w:footnote w:id="4">
    <w:p w:rsidR="00380769" w:rsidRPr="00153969" w:rsidRDefault="00380769">
      <w:pPr>
        <w:pStyle w:val="FootnoteText"/>
        <w:rPr>
          <w:lang w:val="en-US"/>
        </w:rPr>
      </w:pPr>
      <w:r>
        <w:rPr>
          <w:rStyle w:val="FootnoteReference"/>
        </w:rPr>
        <w:footnoteRef/>
      </w:r>
      <w:r>
        <w:t xml:space="preserve"> </w:t>
      </w:r>
      <w:r w:rsidRPr="00153969">
        <w:t xml:space="preserve">By name, </w:t>
      </w:r>
      <w:r w:rsidRPr="0081169E">
        <w:rPr>
          <w:rStyle w:val="DMG"/>
        </w:rPr>
        <w:t>ad-Dāḫiliyya, aẓ-Ẓāhira, al-Bāṭina aš-šamāliyya, al-Bāṭina al-Ganūbiyya, al-Buraymi, al-Wusṭa, aš-Šarqiyya aš-Šamāliyya, aš-Šarqiyya al-ganūbiyya, Ẓufār, Masqaṭ, Musandam</w:t>
      </w:r>
      <w:r w:rsidRPr="00153969">
        <w:t>.</w:t>
      </w:r>
    </w:p>
  </w:footnote>
  <w:footnote w:id="5">
    <w:p w:rsidR="00380769"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{"citationID":"cf2XapMK","properties":{"formattedCitation":"{\\rtf I.e., Domenyk Eades, \\uc0\\u8220{}A Transitional Arabic Dialect of the Northern Omani Interior,\\uc0\\u8221{} {\\i{}Zeitschrift F\\uc0\\u252{}r Arabische Linguistik}, no. 54 (2011): 27\\uc0\\u8211{}41.}","plainCitation":"I.e., Domenyk Eades, “A Transitional Arabic Dialect of the Northern Omani Interior,” Zeitschrift Für Arabische Linguistik, no. 54 (2011): 27–41."},"citationItems":[{"id":106,"uris":["http://zotero.org/users/15046/items/VSQG4U36"],"uri":["http://zotero.org/users/15046/items/VSQG4U36"],"itemData":{"id":106,"type":"article-journal","title":"A Transitional Arabic Dialect of the Northern Omani Interior","container-title":"Zeitschrift für arabische Linguistik","page":"27-41","issue":"54","source":"Open WorldCat","note":"bibtex: eades:northerninterior:2011","language":"en","author":[{"family":"Eades","given":"Domenyk"}],"issued":{"date-parts":[["2011"]]}},"prefix":"I.e.,"}],"schema":"https://github.com/citation-style-language/schema/raw/master/csl-citation.json"} </w:instrText>
      </w:r>
      <w:r>
        <w:fldChar w:fldCharType="separate"/>
      </w:r>
      <w:r w:rsidR="008846F2" w:rsidRPr="008846F2">
        <w:rPr>
          <w:rFonts w:ascii="Times New Roman" w:hAnsi="Times New Roman" w:cs="Times New Roman"/>
        </w:rPr>
        <w:t xml:space="preserve">I.e., Domenyk Eades, “A Transitional Arabic Dialect of the Northern Omani Interior,” </w:t>
      </w:r>
      <w:r w:rsidR="008846F2" w:rsidRPr="008846F2">
        <w:rPr>
          <w:rFonts w:ascii="Times New Roman" w:hAnsi="Times New Roman" w:cs="Times New Roman"/>
          <w:i/>
          <w:iCs/>
        </w:rPr>
        <w:t>Zeitschrift Für Arabische Linguistik</w:t>
      </w:r>
      <w:r w:rsidR="008846F2" w:rsidRPr="008846F2">
        <w:rPr>
          <w:rFonts w:ascii="Times New Roman" w:hAnsi="Times New Roman" w:cs="Times New Roman"/>
        </w:rPr>
        <w:t>, no. 54 (2011): 27–41.</w:t>
      </w:r>
      <w:r>
        <w:fldChar w:fldCharType="end"/>
      </w:r>
    </w:p>
  </w:footnote>
  <w:footnote w:id="6">
    <w:p w:rsidR="00380769" w:rsidRPr="007D7391"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{"citationID":"HgVRARRO","properties":{"formattedCitation":"{\\rtf Kassim A. Shaaban, {\\i{}The Phonology of Omani Arabic} (Ann Arbor; London: University Microfilms International, 1983), 10f.}","plainCitation":"Kassim A. Shaaban, The Phonology of Omani Arabic (Ann Arbor; London: University Microfilms International, 1983), 10f."},"citationItems":[{"id":53,"uris":["http://zotero.org/users/15046/items/THEFN447"],"uri":["http://zotero.org/users/15046/items/THEFN447"],"itemData":{"id":53,"type":"book","title":"The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A."}],"issued":{"date-parts":[["1983"]]}},"locator":"10f.","label":"page"}],"schema":"https://github.com/citation-style-language/schema/raw/master/csl-citation.json"} </w:instrText>
      </w:r>
      <w:r>
        <w:fldChar w:fldCharType="separate"/>
      </w:r>
      <w:r w:rsidR="008846F2" w:rsidRPr="008846F2">
        <w:rPr>
          <w:rFonts w:ascii="Times New Roman" w:hAnsi="Times New Roman" w:cs="Times New Roman"/>
        </w:rPr>
        <w:t xml:space="preserve">Kassim A. Shaaban, </w:t>
      </w:r>
      <w:r w:rsidR="008846F2" w:rsidRPr="008846F2">
        <w:rPr>
          <w:rFonts w:ascii="Times New Roman" w:hAnsi="Times New Roman" w:cs="Times New Roman"/>
          <w:i/>
          <w:iCs/>
        </w:rPr>
        <w:t>The Phonology of Omani Arabic</w:t>
      </w:r>
      <w:r w:rsidR="008846F2" w:rsidRPr="008846F2">
        <w:rPr>
          <w:rFonts w:ascii="Times New Roman" w:hAnsi="Times New Roman" w:cs="Times New Roman"/>
        </w:rPr>
        <w:t xml:space="preserve"> (Ann Arbor; London: University Microfilms International, 1983), 10f.</w:t>
      </w:r>
      <w:r>
        <w:fldChar w:fldCharType="end"/>
      </w:r>
    </w:p>
  </w:footnote>
  <w:footnote w:id="7">
    <w:p w:rsidR="00380769" w:rsidRPr="007D7391" w:rsidRDefault="00380769" w:rsidP="008846F2">
      <w:pPr>
        <w:pStyle w:val="FootnoteText"/>
        <w:rPr>
          <w:lang w:val="en-US"/>
        </w:rPr>
      </w:pPr>
      <w:r>
        <w:rPr>
          <w:rStyle w:val="FootnoteReference"/>
        </w:rPr>
        <w:footnoteRef/>
      </w:r>
      <w:r>
        <w:t xml:space="preserve"> </w:t>
      </w:r>
      <w:r>
        <w:fldChar w:fldCharType="begin"/>
      </w:r>
      <w:r>
        <w:instrText xml:space="preserve"> ADDIN ZOTERO_ITEM CSL_CITATION {"citationID":"OSirZcSb","properties":{"formattedCitation":"Ibid., 16f.","plainCitation":"Ibid., 16f."},"citationItems":[{"id":53,"uris":["http://zotero.org/users/15046/items/THEFN447"],"uri":["http://zotero.org/users/15046/items/THEFN447"],"itemData":{"id":53,"type":"book","title":"The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A."}],"issued":{"date-parts":[["1983"]]}},"locator":"16f.","label":"page"}],"schema":"https://github.com/citation-style-language/schema/raw/master/csl-citation.json"} </w:instrText>
      </w:r>
      <w:r>
        <w:fldChar w:fldCharType="separate"/>
      </w:r>
      <w:r w:rsidR="008846F2" w:rsidRPr="008846F2">
        <w:rPr>
          <w:rFonts w:ascii="Times New Roman" w:hAnsi="Times New Roman" w:cs="Times New Roman"/>
        </w:rPr>
        <w:t>Ibid., 16f.</w:t>
      </w:r>
      <w:r>
        <w:fldChar w:fldCharType="end"/>
      </w:r>
    </w:p>
  </w:footnote>
  <w:footnote w:id="8">
    <w:p w:rsidR="00380769" w:rsidRPr="007D7391" w:rsidRDefault="00380769">
      <w:pPr>
        <w:pStyle w:val="FootnoteText"/>
        <w:rPr>
          <w:lang w:val="en-US"/>
        </w:rPr>
      </w:pPr>
      <w:r>
        <w:rPr>
          <w:rStyle w:val="FootnoteReference"/>
        </w:rPr>
        <w:footnoteRef/>
      </w:r>
      <w:r>
        <w:t xml:space="preserve"> </w:t>
      </w:r>
      <w:r>
        <w:fldChar w:fldCharType="begin"/>
      </w:r>
      <w:r>
        <w:instrText xml:space="preserve"> ADDIN ZOTERO_ITEM CSL_CITATION {"citationID":"WXOMinLJ","properties":{"formattedCitation":"{\\rtf Eades, \\uc0\\u8220{}A Transitional Arabic Dialect of the Northern Omani Interior.\\uc0\\u8221{}}","plainCitation":"Eades, “A Transitional Arabic Dialect of the Northern Omani Interior.”"},"citationItems":[{"id":106,"uris":["http://zotero.org/users/15046/items/VSQG4U36"],"uri":["http://zotero.org/users/15046/items/VSQG4U36"],"itemData":{"id":106,"type":"article-journal","title":"A Transitional Arabic Dialect of the Northern Omani Interior","container-title":"Zeitschrift für arabische Linguistik","page":"27-41","issue":"54","source":"Open WorldCat","note":"bibtex: eades:northerninterior:2011","language":"en","author":[{"family":"Eades","given":"Domenyk"}],"issued":{"date-parts":[["2011"]]}}}],"schema":"https://github.com/citation-style-language/schema/raw/master/csl-citation.json"} </w:instrText>
      </w:r>
      <w:r>
        <w:fldChar w:fldCharType="separate"/>
      </w:r>
      <w:r w:rsidR="008846F2" w:rsidRPr="008846F2">
        <w:rPr>
          <w:rFonts w:ascii="Times New Roman" w:hAnsi="Times New Roman" w:cs="Times New Roman"/>
        </w:rPr>
        <w:t>Eades, “A Transitional Arabic Dialect of the Northern Omani Interior.”</w:t>
      </w:r>
      <w:r>
        <w:fldChar w:fldCharType="end"/>
      </w:r>
    </w:p>
  </w:footnote>
  <w:footnote w:id="9">
    <w:p w:rsidR="00380769" w:rsidRPr="007D7391" w:rsidRDefault="00380769">
      <w:pPr>
        <w:pStyle w:val="FootnoteText"/>
        <w:rPr>
          <w:lang w:val="de-DE"/>
        </w:rPr>
      </w:pPr>
      <w:r>
        <w:rPr>
          <w:rStyle w:val="FootnoteReference"/>
        </w:rPr>
        <w:footnoteRef/>
      </w:r>
      <w:r>
        <w:t xml:space="preserve"> </w:t>
      </w:r>
      <w:r>
        <w:fldChar w:fldCharType="begin"/>
      </w:r>
      <w:r w:rsidR="008846F2">
        <w:instrText xml:space="preserve"> ADDIN ZOTERO_ITEM CSL_CITATION {"citationID":"0bjQPWl6","properties":{"formattedCitation":"{\\rtf Also cf. \\uc0\\u8220{}Domesticating Local Elites. Sheikhs, Walis and State-Building Under Sultan Qaboos,\\uc0\\u8221{} in {\\i{}Regionalizing Oman}, ed. Steffen Wippel (Dordrecht: Springer, 2013), 268.}","plainCitation":"Also cf. “Domesticating Local Elites. Sheikhs, Walis and State-Building Under Sultan Qaboos,” in Regionalizing Oman, ed. Steffen Wippel (Dordrecht: Springer, 2013), 268."},"citationItems":[{"id":244,"uris":["http://zotero.org/users/15046/items/BVV7W8A9"],"uri":["http://zotero.org/users/15046/items/BVV7W8A9"],"itemData":{"id":244,"type":"chapter","title":"Domesticating Local Elites. Sheikhs, Walis and State-Building Under Sultan Qaboos","container-title":"Regionalizing Oman","publisher":"Springer","publisher-place":"Dordrecht","page":"267-277","source":"CrossRef","event-place":"Dordrecht","ISBN":"978-94-007-6820-8","note":"http://link.springer.com/10.1007/978-94-007-6821-5_16","language":"en","editor":[{"family":"Wippel","given":"Steffen"}],"author":[{"family":"Valeri","given":"Marc"}],"issued":{"date-parts":[["2013"]]}},"locator":"268","label":"page","suppress-author":true,"prefix":"Also cf."}],"schema":"https://github.com/citation-style-language/schema/raw/master/csl-citation.json"} </w:instrText>
      </w:r>
      <w:r>
        <w:fldChar w:fldCharType="separate"/>
      </w:r>
      <w:r w:rsidR="008846F2" w:rsidRPr="008846F2">
        <w:rPr>
          <w:rFonts w:ascii="Times New Roman" w:hAnsi="Times New Roman" w:cs="Times New Roman"/>
        </w:rPr>
        <w:t xml:space="preserve">Also cf. “Domesticating Local Elites. Sheikhs, Walis and State-Building Under Sultan Qaboos,” in </w:t>
      </w:r>
      <w:r w:rsidR="008846F2" w:rsidRPr="008846F2">
        <w:rPr>
          <w:rFonts w:ascii="Times New Roman" w:hAnsi="Times New Roman" w:cs="Times New Roman"/>
          <w:i/>
          <w:iCs/>
        </w:rPr>
        <w:t>Regionalizing Oman</w:t>
      </w:r>
      <w:r w:rsidR="008846F2" w:rsidRPr="008846F2">
        <w:rPr>
          <w:rFonts w:ascii="Times New Roman" w:hAnsi="Times New Roman" w:cs="Times New Roman"/>
        </w:rPr>
        <w:t>, ed. Steffen Wippel (Dordrecht: Springer, 2013), 268.</w:t>
      </w:r>
      <w:r>
        <w:fldChar w:fldCharType="end"/>
      </w:r>
    </w:p>
  </w:footnote>
  <w:footnote w:id="10">
    <w:p w:rsidR="00380769" w:rsidRDefault="00380769">
      <w:pPr>
        <w:pStyle w:val="FootnoteText"/>
        <w:rPr>
          <w:lang w:val="de-DE"/>
        </w:rPr>
      </w:pPr>
      <w:r>
        <w:rPr>
          <w:rStyle w:val="FootnoteReference"/>
        </w:rPr>
        <w:footnoteRef/>
      </w:r>
      <w:r w:rsidRPr="0081169E">
        <w:rPr>
          <w:lang w:val="de-DE"/>
        </w:rPr>
        <w:t xml:space="preserve"> </w:t>
      </w:r>
      <w:hyperlink r:id="rId2">
        <w:r>
          <w:rPr>
            <w:rStyle w:val="InternetLink"/>
            <w:lang w:val="de-DE"/>
          </w:rPr>
          <w:t>https://sixtyfive.github.io/spoken-arabic-of-oman/map.html</w:t>
        </w:r>
      </w:hyperlink>
    </w:p>
  </w:footnote>
  <w:footnote w:id="11">
    <w:p w:rsidR="00380769" w:rsidRPr="007D7391"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{"citationID":"JxBi8jRR","properties":{"formattedCitation":"{\\rtf Lutz Edzard, \\uc0\\u8220{}Omani Arabic,\\uc0\\u8221{} ed. Kees Versteegh, {\\i{}Encyclopedia of Arabic Language and Linguistics}, 2009, 479.}","plainCitation":"Lutz Edzard, “Omani Arabic,” ed. Kees Versteegh, Encyclopedia of Arabic Language and Linguistics, 2009, 479."},"citationItems":[{"id":168,"uris":["http://zotero.org/users/15046/items/9EIEFZCD"],"uri":["http://zotero.org/users/15046/items/9EIEFZCD"],"itemData":{"id":168,"type":"entry-encyclopedia","title":"Omani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locator":"479","label":"page"}],"schema":"https://github.com/citation-style-language/schema/raw/master/csl-citation.json"} </w:instrText>
      </w:r>
      <w:r>
        <w:fldChar w:fldCharType="separate"/>
      </w:r>
      <w:r w:rsidR="008846F2" w:rsidRPr="008846F2">
        <w:rPr>
          <w:rFonts w:ascii="Times New Roman" w:hAnsi="Times New Roman" w:cs="Times New Roman"/>
        </w:rPr>
        <w:t xml:space="preserve">Lutz Edzard, “Omani Arabic,” ed. Kees Versteegh, </w:t>
      </w:r>
      <w:r w:rsidR="008846F2" w:rsidRPr="008846F2">
        <w:rPr>
          <w:rFonts w:ascii="Times New Roman" w:hAnsi="Times New Roman" w:cs="Times New Roman"/>
          <w:i/>
          <w:iCs/>
        </w:rPr>
        <w:t>Encyclopedia of Arabic Language and Linguistics</w:t>
      </w:r>
      <w:r w:rsidR="008846F2" w:rsidRPr="008846F2">
        <w:rPr>
          <w:rFonts w:ascii="Times New Roman" w:hAnsi="Times New Roman" w:cs="Times New Roman"/>
        </w:rPr>
        <w:t>, 2009, 479.</w:t>
      </w:r>
      <w:r>
        <w:fldChar w:fldCharType="end"/>
      </w:r>
    </w:p>
  </w:footnote>
  <w:footnote w:id="12">
    <w:p w:rsidR="00380769" w:rsidRPr="00D20127" w:rsidRDefault="00380769">
      <w:pPr>
        <w:pStyle w:val="FootnoteText"/>
        <w:rPr>
          <w:lang w:val="en-US"/>
        </w:rPr>
      </w:pPr>
      <w:r>
        <w:rPr>
          <w:rStyle w:val="FootnoteReference"/>
        </w:rPr>
        <w:footnoteRef/>
      </w:r>
      <w:r>
        <w:t xml:space="preserve"> </w:t>
      </w:r>
      <w:r>
        <w:rPr>
          <w:lang w:val="en-US"/>
        </w:rPr>
        <w:t xml:space="preserve">Data taken from United Nations’ </w:t>
      </w:r>
      <w:r>
        <w:rPr>
          <w:rStyle w:val="Quotedwork"/>
          <w:lang w:val="en-US"/>
        </w:rPr>
        <w:t>World Population Policies 2013</w:t>
      </w:r>
      <w:r>
        <w:rPr>
          <w:lang w:val="en-US"/>
        </w:rPr>
        <w:t xml:space="preserve"> report.</w:t>
      </w:r>
    </w:p>
  </w:footnote>
  <w:footnote w:id="13">
    <w:p w:rsidR="00380769" w:rsidRPr="007D7391" w:rsidRDefault="00380769">
      <w:pPr>
        <w:pStyle w:val="FootnoteText"/>
        <w:rPr>
          <w:lang w:val="en-US"/>
        </w:rPr>
      </w:pPr>
      <w:r>
        <w:rPr>
          <w:rStyle w:val="FootnoteReference"/>
        </w:rPr>
        <w:footnoteRef/>
      </w:r>
      <w:r>
        <w:t xml:space="preserve"> </w:t>
      </w:r>
      <w:r>
        <w:fldChar w:fldCharType="begin"/>
      </w:r>
      <w:r>
        <w:instrText xml:space="preserve"> ADDIN ZOTERO_ITEM CSL_CITATION {"citationID":"l4JIy3FI","properties":{"formattedCitation":"{\\rtf Shaaban, {\\i{}The Phonology of Omani Arabic}, 15f.}","plainCitation":"Shaaban, The Phonology of Omani Arabic, 15f."},"citationItems":[{"id":53,"uris":["http://zotero.org/users/15046/items/THEFN447"],"uri":["http://zotero.org/users/15046/items/THEFN447"],"itemData":{"id":53,"type":"book","title":"The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A."}],"issued":{"date-parts":[["1983"]]}},"locator":"15f.","label":"page"}],"schema":"https://github.com/citation-style-language/schema/raw/master/csl-citation.json"} </w:instrText>
      </w:r>
      <w:r>
        <w:fldChar w:fldCharType="separate"/>
      </w:r>
      <w:r w:rsidR="008846F2" w:rsidRPr="008846F2">
        <w:rPr>
          <w:rFonts w:ascii="Times New Roman" w:hAnsi="Times New Roman" w:cs="Times New Roman"/>
        </w:rPr>
        <w:t xml:space="preserve">Shaaban, </w:t>
      </w:r>
      <w:r w:rsidR="008846F2" w:rsidRPr="008846F2">
        <w:rPr>
          <w:rFonts w:ascii="Times New Roman" w:hAnsi="Times New Roman" w:cs="Times New Roman"/>
          <w:i/>
          <w:iCs/>
        </w:rPr>
        <w:t>The Phonology of Omani Arabic</w:t>
      </w:r>
      <w:r w:rsidR="008846F2" w:rsidRPr="008846F2">
        <w:rPr>
          <w:rFonts w:ascii="Times New Roman" w:hAnsi="Times New Roman" w:cs="Times New Roman"/>
        </w:rPr>
        <w:t>, 15f.</w:t>
      </w:r>
      <w:r>
        <w:fldChar w:fldCharType="end"/>
      </w:r>
    </w:p>
  </w:footnote>
  <w:footnote w:id="14">
    <w:p w:rsidR="00380769" w:rsidRPr="007D7391" w:rsidRDefault="00380769" w:rsidP="008846F2">
      <w:pPr>
        <w:pStyle w:val="FootnoteText"/>
        <w:rPr>
          <w:lang w:val="en-US"/>
        </w:rPr>
      </w:pPr>
      <w:r>
        <w:rPr>
          <w:rStyle w:val="FootnoteReference"/>
        </w:rPr>
        <w:footnoteRef/>
      </w:r>
      <w:r>
        <w:t xml:space="preserve"> </w:t>
      </w:r>
      <w:r>
        <w:fldChar w:fldCharType="begin"/>
      </w:r>
      <w:r>
        <w:instrText xml:space="preserve"> ADDIN ZOTERO_ITEM CSL_CITATION {"citationID":"0dE0D0vq","properties":{"formattedCitation":"Ibid.","plainCitation":"Ibid."},"citationItems":[{"id":53,"uris":["http://zotero.org/users/15046/items/THEFN447"],"uri":["http://zotero.org/users/15046/items/THEFN447"],"itemData":{"id":53,"type":"book","title":"The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A."}],"issued":{"date-parts":[["1983"]]}},"locator":"15f.","label":"page"}],"schema":"https://github.com/citation-style-language/schema/raw/master/csl-citation.json"} </w:instrText>
      </w:r>
      <w:r>
        <w:fldChar w:fldCharType="separate"/>
      </w:r>
      <w:r w:rsidR="008846F2" w:rsidRPr="008846F2">
        <w:rPr>
          <w:rFonts w:ascii="Times New Roman" w:hAnsi="Times New Roman" w:cs="Times New Roman"/>
        </w:rPr>
        <w:t>Ibid.</w:t>
      </w:r>
      <w:r>
        <w:fldChar w:fldCharType="end"/>
      </w:r>
    </w:p>
  </w:footnote>
  <w:footnote w:id="15">
    <w:p w:rsidR="00380769" w:rsidRPr="00D20127" w:rsidRDefault="00380769">
      <w:pPr>
        <w:pStyle w:val="FootnoteText"/>
        <w:rPr>
          <w:lang w:val="en-US"/>
        </w:rPr>
      </w:pPr>
      <w:r>
        <w:rPr>
          <w:rStyle w:val="FootnoteReference"/>
        </w:rPr>
        <w:footnoteRef/>
      </w:r>
      <w:r>
        <w:t xml:space="preserve"> </w:t>
      </w:r>
      <w:r w:rsidRPr="00D20127">
        <w:t xml:space="preserve">A similar effect might exist with regard to southern Oman and the second biggest city, </w:t>
      </w:r>
      <w:r w:rsidRPr="0081169E">
        <w:rPr>
          <w:rStyle w:val="DMG"/>
        </w:rPr>
        <w:t>Ṣalālah</w:t>
      </w:r>
      <w:r w:rsidRPr="00D20127">
        <w:t>, but no sources could be found to support such a theory.</w:t>
      </w:r>
    </w:p>
  </w:footnote>
  <w:footnote w:id="16">
    <w:p w:rsidR="00380769" w:rsidRPr="00D20127" w:rsidRDefault="00380769">
      <w:pPr>
        <w:pStyle w:val="FootnoteText"/>
        <w:rPr>
          <w:lang w:val="en-US"/>
        </w:rPr>
      </w:pPr>
      <w:r>
        <w:rPr>
          <w:rStyle w:val="FootnoteReference"/>
        </w:rPr>
        <w:footnoteRef/>
      </w:r>
      <w:r>
        <w:t xml:space="preserve"> </w:t>
      </w:r>
      <w:r>
        <w:rPr>
          <w:lang w:val="en-US"/>
        </w:rPr>
        <w:t>Common knowledge inside of Oman even today and corroborated by informants.</w:t>
      </w:r>
    </w:p>
  </w:footnote>
  <w:footnote w:id="17">
    <w:p w:rsidR="00380769" w:rsidRPr="00754DE1"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{"citationID":"3OKfNbQS","properties":{"formattedCitation":"{\\rtf Antoine Lonnet, \\uc0\\u8220{}South Arabian, Modern,\\uc0\\u8221{} ed. Kees Versteegh, {\\i{}Encyclopedia of Arabic Language and Linguistics}, 2009.}","plainCitation":"Antoine Lonnet, “South Arabian, Modern,” ed. Kees Versteegh, Encyclopedia of Arabic Language and Linguistics, 2009."},"citationItems":[{"id":157,"uris":["http://zotero.org/users/15046/items/EPUIRBII"],"uri":["http://zotero.org/users/15046/items/EPUIRBII"],"itemData":{"id":157,"type":"entry-encyclopedia","title":"South Arabian, Modern","container-title":"Encyclopedia of Arabic Language and Linguistics","page":"297-300","volume":"4","note":"bibtex: ea:southarabianmodern bibtex[crossref=ea]","language":"en","author":[{"family":"Lonnet","given":"Antoine"}],"editor":[{"family":"Versteegh","given":"Kees"}],"issued":{"date-parts":[["2009"]]}}}],"schema":"https://github.com/citation-style-language/schema/raw/master/csl-citation.json"} </w:instrText>
      </w:r>
      <w:r>
        <w:fldChar w:fldCharType="separate"/>
      </w:r>
      <w:r w:rsidR="008846F2" w:rsidRPr="008846F2">
        <w:rPr>
          <w:rFonts w:ascii="Times New Roman" w:hAnsi="Times New Roman" w:cs="Times New Roman"/>
        </w:rPr>
        <w:t xml:space="preserve">Antoine Lonnet, “South Arabian, Modern,” ed. Kees Versteegh, </w:t>
      </w:r>
      <w:r w:rsidR="008846F2" w:rsidRPr="008846F2">
        <w:rPr>
          <w:rFonts w:ascii="Times New Roman" w:hAnsi="Times New Roman" w:cs="Times New Roman"/>
          <w:i/>
          <w:iCs/>
        </w:rPr>
        <w:t>Encyclopedia of Arabic Language and Linguistics</w:t>
      </w:r>
      <w:r w:rsidR="008846F2" w:rsidRPr="008846F2">
        <w:rPr>
          <w:rFonts w:ascii="Times New Roman" w:hAnsi="Times New Roman" w:cs="Times New Roman"/>
        </w:rPr>
        <w:t>, 2009.</w:t>
      </w:r>
      <w:r>
        <w:fldChar w:fldCharType="end"/>
      </w:r>
    </w:p>
  </w:footnote>
  <w:footnote w:id="18">
    <w:p w:rsidR="00380769" w:rsidRDefault="00380769">
      <w:pPr>
        <w:pStyle w:val="FootnoteText"/>
        <w:rPr>
          <w:lang w:val="en-US"/>
        </w:rPr>
      </w:pPr>
      <w:r>
        <w:rPr>
          <w:rStyle w:val="FootnoteReference"/>
        </w:rPr>
        <w:footnoteRef/>
      </w:r>
      <w:r>
        <w:t xml:space="preserve"> </w:t>
      </w:r>
      <w:r w:rsidRPr="00B367A2">
        <w:t>Edzard also names the Baluchis, the Šiḥūḥ tribes and the Ḥarsūsī as well as guest workers, most of whom are from India, Pakistan and Bangladesh</w:t>
      </w:r>
      <w:r>
        <w:t>.</w:t>
      </w:r>
      <w:r>
        <w:fldChar w:fldCharType="begin"/>
      </w:r>
      <w:r>
        <w:instrText xml:space="preserve"> ADDIN ZOTERO_ITEM CSL_CITATION {"citationID":"Di2eoMvs","properties":{"formattedCitation":"{\\rtf  (Edzard, \\uc0\\u8220{}Omani Arabic\\uc0\\u8221{}).}","plainCitation":" (Edzard,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ea:oa\nbibtex[referencetype=incollection;crossref=ea]","language":"en","author":[{"family":"Edzard","given":"Lutz"}],"editor":[{"family":"Versteegh","given":"Kees"}],"issued":{"date-parts":[["2009"]]}},"prefix":" (","suffix":")"}],"schema":"https://github.com/citation-style-language/schema/raw/master/csl-citation.json"} </w:instrText>
      </w:r>
      <w:r>
        <w:fldChar w:fldCharType="separate"/>
      </w:r>
      <w:r w:rsidR="008846F2" w:rsidRPr="008846F2">
        <w:rPr>
          <w:rFonts w:ascii="Times New Roman" w:hAnsi="Times New Roman" w:cs="Times New Roman"/>
        </w:rPr>
        <w:t xml:space="preserve"> (Edzard, “Omani Arabic”).</w:t>
      </w:r>
      <w:r>
        <w:fldChar w:fldCharType="end"/>
      </w:r>
    </w:p>
  </w:footnote>
  <w:footnote w:id="19">
    <w:p w:rsidR="00380769" w:rsidRPr="007D7391" w:rsidRDefault="00380769">
      <w:pPr>
        <w:pStyle w:val="FootnoteText"/>
        <w:rPr>
          <w:lang w:val="en-US"/>
        </w:rPr>
      </w:pPr>
      <w:r>
        <w:rPr>
          <w:rStyle w:val="FootnoteReference"/>
        </w:rPr>
        <w:footnoteRef/>
      </w:r>
      <w:r>
        <w:t xml:space="preserve"> </w:t>
      </w:r>
      <w:r>
        <w:fldChar w:fldCharType="begin"/>
      </w:r>
      <w:r>
        <w:instrText xml:space="preserve"> ADDIN ZOTERO_ITEM CSL_CITATION {"citationID":"8P9g3g0P","properties":{"formattedCitation":"{\\rtf Shaaban, {\\i{}The Phonology of Omani Arabic}, 15f.}","plainCitation":"Shaaban, The Phonology of Omani Arabic, 15f."},"citationItems":[{"id":53,"uris":["http://zotero.org/users/15046/items/THEFN447"],"uri":["http://zotero.org/users/15046/items/THEFN447"],"itemData":{"id":53,"type":"book","title":"The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A."}],"issued":{"date-parts":[["1983"]]}},"locator":"15f.","label":"page"}],"schema":"https://github.com/citation-style-language/schema/raw/master/csl-citation.json"} </w:instrText>
      </w:r>
      <w:r>
        <w:fldChar w:fldCharType="separate"/>
      </w:r>
      <w:r w:rsidR="008846F2" w:rsidRPr="008846F2">
        <w:rPr>
          <w:rFonts w:ascii="Times New Roman" w:hAnsi="Times New Roman" w:cs="Times New Roman"/>
        </w:rPr>
        <w:t xml:space="preserve">Shaaban, </w:t>
      </w:r>
      <w:r w:rsidR="008846F2" w:rsidRPr="008846F2">
        <w:rPr>
          <w:rFonts w:ascii="Times New Roman" w:hAnsi="Times New Roman" w:cs="Times New Roman"/>
          <w:i/>
          <w:iCs/>
        </w:rPr>
        <w:t>The Phonology of Omani Arabic</w:t>
      </w:r>
      <w:r w:rsidR="008846F2" w:rsidRPr="008846F2">
        <w:rPr>
          <w:rFonts w:ascii="Times New Roman" w:hAnsi="Times New Roman" w:cs="Times New Roman"/>
        </w:rPr>
        <w:t>, 15f.</w:t>
      </w:r>
      <w:r>
        <w:fldChar w:fldCharType="end"/>
      </w:r>
    </w:p>
  </w:footnote>
  <w:footnote w:id="20">
    <w:p w:rsidR="00380769" w:rsidRPr="002E2A54"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{"citationID":"OlLPT3BI","properties":{"formattedCitation":"{\\rtf Willem Floor, \\uc0\\u8220{}First Contacts between the Netherlands and Masqat or A Report on the Discovery of the Coast of Oman in 1666,\\uc0\\u8221{} {\\i{}Zeitschrift Der Deutschen Morgenl\\uc0\\u228{}ndischen Gesellschaft} 132 (1982): 295.}","plainCitation":"Willem Floor, “First Contacts between the Netherlands and Masqat or A Report on the Discovery of the Coast of Oman in 1666,” Zeitschrift Der Deutschen Morgenländischen Gesellschaft 132 (1982): 295."},"citationItems":[{"id":209,"uris":["http://zotero.org/users/15046/items/UTP24V3Z"],"uri":["http://zotero.org/users/15046/items/UTP24V3Z"],"itemData":{"id":209,"type":"article-journal","title":"First Contacts between the Netherlands and Masqat or A Report on the Discovery of the Coast of Oman in 1666","container-title":"Zeitschrift der Deutschen Morgenländischen Gesellschaft","page":"289-307","volume":"132","note":"bibtex: floor:firstcontacts:1982","language":"en","author":[{"family":"Floor","given":"Willem"}],"issued":{"date-parts":[["1982"]]}},"locator":"295","label":"page"}],"schema":"https://github.com/citation-style-language/schema/raw/master/csl-citation.json"} </w:instrText>
      </w:r>
      <w:r>
        <w:fldChar w:fldCharType="separate"/>
      </w:r>
      <w:r w:rsidR="008846F2" w:rsidRPr="008846F2">
        <w:rPr>
          <w:rFonts w:ascii="Times New Roman" w:hAnsi="Times New Roman" w:cs="Times New Roman"/>
        </w:rPr>
        <w:t xml:space="preserve">Willem Floor, “First Contacts between the Netherlands and Masqat or A Report on the Discovery of the Coast of Oman in 1666,” </w:t>
      </w:r>
      <w:r w:rsidR="008846F2" w:rsidRPr="008846F2">
        <w:rPr>
          <w:rFonts w:ascii="Times New Roman" w:hAnsi="Times New Roman" w:cs="Times New Roman"/>
          <w:i/>
          <w:iCs/>
        </w:rPr>
        <w:t>Zeitschrift Der Deutschen Morgenländischen Gesellschaft</w:t>
      </w:r>
      <w:r w:rsidR="008846F2" w:rsidRPr="008846F2">
        <w:rPr>
          <w:rFonts w:ascii="Times New Roman" w:hAnsi="Times New Roman" w:cs="Times New Roman"/>
        </w:rPr>
        <w:t xml:space="preserve"> 132 (1982): 295.</w:t>
      </w:r>
      <w:r>
        <w:fldChar w:fldCharType="end"/>
      </w:r>
    </w:p>
  </w:footnote>
  <w:footnote w:id="21">
    <w:p w:rsidR="00380769" w:rsidRPr="002E2A54" w:rsidRDefault="00380769">
      <w:pPr>
        <w:pStyle w:val="FootnoteText"/>
        <w:rPr>
          <w:lang w:val="de-DE"/>
        </w:rPr>
      </w:pPr>
      <w:r>
        <w:rPr>
          <w:rStyle w:val="FootnoteReference"/>
        </w:rPr>
        <w:footnoteRef/>
      </w:r>
      <w:r w:rsidRPr="0081169E">
        <w:rPr>
          <w:lang w:val="de-DE"/>
        </w:rPr>
        <w:t xml:space="preserve"> </w:t>
      </w:r>
      <w:r>
        <w:fldChar w:fldCharType="begin"/>
      </w:r>
      <w:r w:rsidR="008846F2">
        <w:rPr>
          <w:lang w:val="de-DE"/>
        </w:rPr>
        <w:instrText xml:space="preserve"> ADDIN ZOTERO_ITEM CSL_CITATION {"citationID":"SU8hYgcw","properties":{"formattedCitation":"{\\rtf Franz Praetorius, \\uc0\\u8220{}Ueber den arabischen Dialekt von Zanzibar,\\uc0\\u8221{} {\\i{}Zeitschrift der Deutschen Morgenl\\uc0\\u228{}ndischen Gesellschaft} 34 (1880): 217\\uc0\\u8211{}31.}","plainCitation":"Franz Praetorius, “Ueber den arabischen Dialekt von Zanzibar,” Zeitschrift der Deutschen Morgenländischen Gesellschaft 34 (1880): 217–31."},"citationItems":[{"id":177,"uris":["http://zotero.org/users/15046/items/Q4PIEU7J"],"uri":["http://zotero.org/users/15046/items/Q4PIEU7J"],"itemData":{"id":177,"type":"article-journal","title":"Ueber den arabischen Dialekt von Zanzibar","container-title":"Zeitschrift der Deutschen Morgenländischen Gesellschaft","page":"217-231","volume":"34","note":"bibtex: praetorius:dialekt:1880","language":"de","author":[{"family":"Praetorius","given":"Franz"}],"issued":{"date-parts":[["1880"]]}}}],"schema":"https://github.com/citation-style-language/schema/raw/master/csl-citation.json"} </w:instrText>
      </w:r>
      <w:r>
        <w:fldChar w:fldCharType="separate"/>
      </w:r>
      <w:r w:rsidR="008846F2" w:rsidRPr="008846F2">
        <w:rPr>
          <w:rFonts w:ascii="Times New Roman" w:hAnsi="Times New Roman" w:cs="Times New Roman"/>
          <w:lang w:val="de-DE"/>
        </w:rPr>
        <w:t xml:space="preserve">Franz Praetorius, “Ueber den arabischen Dialekt von Zanzibar,” </w:t>
      </w:r>
      <w:r w:rsidR="008846F2" w:rsidRPr="008846F2">
        <w:rPr>
          <w:rFonts w:ascii="Times New Roman" w:hAnsi="Times New Roman" w:cs="Times New Roman"/>
          <w:i/>
          <w:iCs/>
          <w:lang w:val="de-DE"/>
        </w:rPr>
        <w:t>Zeitschrift der Deutschen Morgenländischen Gesellschaft</w:t>
      </w:r>
      <w:r w:rsidR="008846F2" w:rsidRPr="008846F2">
        <w:rPr>
          <w:rFonts w:ascii="Times New Roman" w:hAnsi="Times New Roman" w:cs="Times New Roman"/>
          <w:lang w:val="de-DE"/>
        </w:rPr>
        <w:t xml:space="preserve"> 34 (1880): 217–31.</w:t>
      </w:r>
      <w:r>
        <w:fldChar w:fldCharType="end"/>
      </w:r>
    </w:p>
  </w:footnote>
  <w:footnote w:id="22">
    <w:p w:rsidR="00380769" w:rsidRPr="0089153C"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{"citationID":"iZXjpaCT","properties":{"formattedCitation":"{\\rtf Nafla S. Kharusi, \\uc0\\u8220{}The Ethnic Label Zinjibari. Politics and Language Choice Implications among Swahili Speakers in Oman.,\\uc0\\u8221{} {\\i{}Ethnicities} 12, no. 3 (2012): 335\\uc0\\u8211{}53, https://doi.org/10.1177/1468796811432681.}","plainCitation":"Nafla S. Kharusi, “The Ethnic Label Zinjibari. Politics and Language Choice Implications among Swahili Speakers in Oman.,” Ethnicities 12, no. 3 (2012): 335–53, https://doi.org/10.1177/1468796811432681."},"citationItems":[{"id":845,"uris":["http://zotero.org/users/15046/items/NIXYCD4G"],"uri":["http://zotero.org/users/15046/items/NIXYCD4G"],"itemData":{"id":845,"type":"article-journal","title":"The ethnic label Zinjibari. Politics and language choice implications among Swahili speakers in Oman.","container-title":"Ethnicities","page":"335-353","volume":"12","issue":"3","DOI":"10.1177/1468796811432681","language":"en","author":[{"family":"Kharusi","given":"Nafla S."}],"issued":{"date-parts":[["2012"]]}}}],"schema":"https://github.com/citation-style-language/schema/raw/master/csl-citation.json"} </w:instrText>
      </w:r>
      <w:r>
        <w:fldChar w:fldCharType="separate"/>
      </w:r>
      <w:r w:rsidR="008846F2" w:rsidRPr="008846F2">
        <w:rPr>
          <w:rFonts w:ascii="Times New Roman" w:hAnsi="Times New Roman" w:cs="Times New Roman"/>
        </w:rPr>
        <w:t xml:space="preserve">Nafla S. Kharusi, “The Ethnic Label Zinjibari. Politics and Language Choice Implications among Swahili Speakers in Oman.,” </w:t>
      </w:r>
      <w:r w:rsidR="008846F2" w:rsidRPr="008846F2">
        <w:rPr>
          <w:rFonts w:ascii="Times New Roman" w:hAnsi="Times New Roman" w:cs="Times New Roman"/>
          <w:i/>
          <w:iCs/>
        </w:rPr>
        <w:t>Ethnicities</w:t>
      </w:r>
      <w:r w:rsidR="008846F2" w:rsidRPr="008846F2">
        <w:rPr>
          <w:rFonts w:ascii="Times New Roman" w:hAnsi="Times New Roman" w:cs="Times New Roman"/>
        </w:rPr>
        <w:t xml:space="preserve"> 12, no. 3 (2012): 335–53, https://doi.org/10.1177/1468796811432681.</w:t>
      </w:r>
      <w:r>
        <w:fldChar w:fldCharType="end"/>
      </w:r>
    </w:p>
  </w:footnote>
  <w:footnote w:id="23">
    <w:p w:rsidR="00380769" w:rsidRPr="002E2A54"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{"citationID":"zbeMBqi6","properties":{"formattedCitation":"{\\rtf Atmaram S. G. Jayakar, \\uc0\\u8220{}The O\\uc0\\u8217{}m\\uc0\\u225{}nee Dialect of Arabic,\\uc0\\u8221{} Journal of the Royal Asiatic Society of Great Britain and Ireland, 21, no. 3 (January 7, 1889): 649\\uc0\\u8211{}87.}","plainCitation":"Atmaram S. G. Jayakar, “The O’mánee Dialect of Arabic,” Journal of the Royal Asiatic Society of Great Britain and Ireland, 21, no. 3 (January 7, 1889): 649–87."},"citationItems":[{"id":220,"uris":["http://zotero.org/users/15046/items/4DQX9SXK"],"uri":["http://zotero.org/users/15046/items/4DQX9SXK"],"itemData":{"id":220,"type":"article-journal","title":"The O'mánee Dialect of Arabic","collection-title":"Journal of the Royal Asiatic Society of Great Britain and Ireland","page":"649-687","volume":"21","issue":"3","ISSN":"0035869X","note":"bibtex: jayakar","shortTitle":"The O'mánee Dialect of Arabic","language":"en","author":[{"family":"Jayakar","given":"Atmaram S. G."}],"issued":{"date-parts":[["1889",1,7]]}}}],"schema":"https://github.com/citation-style-language/schema/raw/master/csl-citation.json"} </w:instrText>
      </w:r>
      <w:r>
        <w:fldChar w:fldCharType="separate"/>
      </w:r>
      <w:r w:rsidR="008846F2" w:rsidRPr="008846F2">
        <w:rPr>
          <w:rFonts w:ascii="Times New Roman" w:hAnsi="Times New Roman" w:cs="Times New Roman"/>
        </w:rPr>
        <w:t>Atmaram S. G. Jayakar, “The O’mánee Dialect of Arabic,” Journal of the Royal Asiatic Society of Great Britain and Ireland, 21, no. 3 (January 7, 1889): 649–87.</w:t>
      </w:r>
      <w:r>
        <w:fldChar w:fldCharType="end"/>
      </w:r>
    </w:p>
  </w:footnote>
  <w:footnote w:id="24">
    <w:p w:rsidR="00380769" w:rsidRPr="00023992" w:rsidRDefault="00380769">
      <w:pPr>
        <w:pStyle w:val="FootnoteText"/>
        <w:rPr>
          <w:lang w:val="de-DE"/>
        </w:rPr>
      </w:pPr>
      <w:r>
        <w:rPr>
          <w:rStyle w:val="FootnoteReference"/>
        </w:rPr>
        <w:footnoteRef/>
      </w:r>
      <w:r w:rsidRPr="0081169E">
        <w:rPr>
          <w:lang w:val="de-DE"/>
        </w:rPr>
        <w:t xml:space="preserve"> </w:t>
      </w:r>
      <w:r>
        <w:fldChar w:fldCharType="begin"/>
      </w:r>
      <w:r w:rsidR="008846F2">
        <w:rPr>
          <w:lang w:val="de-DE"/>
        </w:rPr>
        <w:instrText xml:space="preserve"> ADDIN ZOTERO_ITEM CSL_CITATION {"citationID":"PZBC0lad","properties":{"formattedCitation":"{\\rtf Bernhard Moritz, ed., {\\i{}Sammlung arabischer Schriftstuecke aus Zanzibar und Oman. Mit einem Glossar} (Stuttgart: Spemann, 1892).}","plainCitation":"Bernhard Moritz, ed., Sammlung arabischer Schriftstuecke aus Zanzibar und Oman. Mit einem Glossar (Stuttgart: Spemann, 1892)."},"citationItems":[{"id":91,"uris":["http://zotero.org/users/15046/items/PVBN9Q4M"],"uri":["http://zotero.org/users/15046/items/PVBN9Q4M"],"itemData":{"id":91,"type":"book","title":"Sammlung arabischer Schriftstuecke aus Zanzibar und Oman. Mit einem Glossar","publisher":"Spemann","publisher-place":"Stuttgart","event-place":"Stuttgart","note":"bibtex: moritz:geschrieben","shortTitle":"Sammlung arabischer Schriftstuecke aus Zanzibar und Oman","language":"de","editor":[{"family":"Moritz","given":"Bernhard"}],"issued":{"date-parts":[["1892"]]}}}],"schema":"https://github.com/citation-style-language/schema/raw/master/csl-citation.json"} </w:instrText>
      </w:r>
      <w:r>
        <w:fldChar w:fldCharType="separate"/>
      </w:r>
      <w:r w:rsidR="008846F2" w:rsidRPr="008846F2">
        <w:rPr>
          <w:rFonts w:ascii="Times New Roman" w:hAnsi="Times New Roman" w:cs="Times New Roman"/>
          <w:lang w:val="de-DE"/>
        </w:rPr>
        <w:t xml:space="preserve">Bernhard Moritz, ed., </w:t>
      </w:r>
      <w:r w:rsidR="008846F2" w:rsidRPr="008846F2">
        <w:rPr>
          <w:rFonts w:ascii="Times New Roman" w:hAnsi="Times New Roman" w:cs="Times New Roman"/>
          <w:i/>
          <w:iCs/>
          <w:lang w:val="de-DE"/>
        </w:rPr>
        <w:t>Sammlung arabischer Schriftstuecke aus Zanzibar und Oman. Mit einem Glossar</w:t>
      </w:r>
      <w:r w:rsidR="008846F2" w:rsidRPr="008846F2">
        <w:rPr>
          <w:rFonts w:ascii="Times New Roman" w:hAnsi="Times New Roman" w:cs="Times New Roman"/>
          <w:lang w:val="de-DE"/>
        </w:rPr>
        <w:t xml:space="preserve"> (Stuttgart: Spemann, 1892).</w:t>
      </w:r>
      <w:r>
        <w:fldChar w:fldCharType="end"/>
      </w:r>
    </w:p>
  </w:footnote>
  <w:footnote w:id="25">
    <w:p w:rsidR="00380769" w:rsidRPr="00023992" w:rsidRDefault="00380769">
      <w:pPr>
        <w:pStyle w:val="FootnoteText"/>
        <w:rPr>
          <w:lang w:val="de-DE"/>
        </w:rPr>
      </w:pPr>
      <w:r>
        <w:rPr>
          <w:rStyle w:val="FootnoteReference"/>
        </w:rPr>
        <w:footnoteRef/>
      </w:r>
      <w:r w:rsidRPr="0081169E">
        <w:rPr>
          <w:lang w:val="de-DE"/>
        </w:rPr>
        <w:t xml:space="preserve"> </w:t>
      </w:r>
      <w:r>
        <w:fldChar w:fldCharType="begin"/>
      </w:r>
      <w:r w:rsidR="008846F2">
        <w:rPr>
          <w:lang w:val="de-DE"/>
        </w:rPr>
        <w:instrText xml:space="preserve"> ADDIN ZOTERO_ITEM CSL_CITATION {"citationID":"bV8a0KtK","properties":{"formattedCitation":"{\\rtf Carl Reinhardt, {\\i{}Ein arabischer Dialekt, gesprochen in \\uc0\\u703{}Om\\uc0\\u257{}n und Zanzibar. Nach praktischen Gesichtspunkten f\\uc0\\u252{}r das Seminar f\\uc0\\u252{}r orientalische Sprachen in Berlin}, 1. neugedruckte Auflage (Amsterdam: APA, 1894), VII.}","plainCitation":"Carl Reinhardt, Ein arabischer Dialekt, gesprochen in ʿOmān und Zanzibar. Nach praktischen Gesichtspunkten für das Seminar für orientalische Sprachen in Berlin, 1. neugedruckte Auflage (Amsterdam: APA, 1894), VII."},"citationItems":[{"id":221,"uris":["http://zotero.org/users/15046/items/EVS4MWQ2"],"uri":["http://zotero.org/users/15046/items/EVS4MWQ2"],"itemData":{"id":221,"type":"book","title":"Ein arabischer Dialekt, gesprochen in ʿOmān und Zanzibar. Nach praktischen Gesichtspunkten für das Seminar für orientalische Sprachen in Berlin","publisher":"APA","publisher-place":"Amsterdam","number-of-pages":"428","edition":"1. neugedruckte Auflage","event-place":"Amsterdam","ISBN":"978-90-6022-256-0","note":"bibtex: reinhardt:gesprochen","shortTitle":"Ein arabischer Dialekt, gesprochen in ʿOmān und Zanzibar","language":"de","author":[{"family":"Reinhardt","given":"Carl"}],"issued":{"date-parts":[["1894"]]}},"locator":"VII","label":"page"}],"schema":"https://github.com/citation-style-language/schema/raw/master/csl-citation.json"} </w:instrText>
      </w:r>
      <w:r>
        <w:fldChar w:fldCharType="separate"/>
      </w:r>
      <w:r w:rsidR="008846F2" w:rsidRPr="008846F2">
        <w:rPr>
          <w:rFonts w:ascii="Times New Roman" w:hAnsi="Times New Roman" w:cs="Times New Roman"/>
          <w:lang w:val="de-DE"/>
        </w:rPr>
        <w:t xml:space="preserve">Carl Reinhardt, </w:t>
      </w:r>
      <w:r w:rsidR="008846F2" w:rsidRPr="008846F2">
        <w:rPr>
          <w:rFonts w:ascii="Times New Roman" w:hAnsi="Times New Roman" w:cs="Times New Roman"/>
          <w:i/>
          <w:iCs/>
          <w:lang w:val="de-DE"/>
        </w:rPr>
        <w:t>Ein arabischer Dialekt, gesprochen in ʿOmān und Zanzibar. Nach praktischen Gesichtspunkten für das Seminar für orientalische Sprachen in Berlin</w:t>
      </w:r>
      <w:r w:rsidR="008846F2" w:rsidRPr="008846F2">
        <w:rPr>
          <w:rFonts w:ascii="Times New Roman" w:hAnsi="Times New Roman" w:cs="Times New Roman"/>
          <w:lang w:val="de-DE"/>
        </w:rPr>
        <w:t>, 1. neugedruckte Auflage (Amsterdam: APA, 1894), VII.</w:t>
      </w:r>
      <w:r>
        <w:fldChar w:fldCharType="end"/>
      </w:r>
    </w:p>
  </w:footnote>
  <w:footnote w:id="26">
    <w:p w:rsidR="00380769" w:rsidRPr="00380769" w:rsidRDefault="00380769" w:rsidP="008846F2">
      <w:pPr>
        <w:pStyle w:val="FootnoteText"/>
        <w:rPr>
          <w:lang w:val="en-US"/>
        </w:rPr>
      </w:pPr>
      <w:r>
        <w:rPr>
          <w:rStyle w:val="FootnoteReference"/>
        </w:rPr>
        <w:footnoteRef/>
      </w:r>
      <w:r w:rsidRPr="00380769">
        <w:rPr>
          <w:lang w:val="en-US"/>
        </w:rPr>
        <w:t xml:space="preserve"> </w:t>
      </w:r>
      <w:r>
        <w:fldChar w:fldCharType="begin"/>
      </w:r>
      <w:r w:rsidRPr="00380769">
        <w:rPr>
          <w:lang w:val="en-US"/>
        </w:rPr>
        <w:instrText xml:space="preserve"> ADDIN ZOTERO_ITEM CSL_CITATION {"citationID":"IkQTEqxl","properties":{"formattedCitation":"Ibid., VIII.","plainCitation":"Ibid., VIII."},"citationItems":[{"id":221,"uris":["http://zotero.org/users/15046/items/EVS4MWQ2"],"uri":["http://zotero.org/users/15046/items/EVS4MWQ2"],"itemData":{"id":221,"type":"book","title":"Ein arabischer Dialekt, gesprochen in ʿOmān und Zanzibar. Nach praktischen Gesichtspunkten für das Seminar für orientalische Sprachen in Berlin","publisher":"APA","publisher-place":"Amsterdam","number-of-pages":"428","edition":"1. neugedruckte Auflage","event-place":"Amsterdam","ISBN":"978-90-6022-256-0","note":"bibtex: reinhardt:gesprochen","shortTitle":"Ein arabischer Dialekt, gesprochen in ʿOmān und Zanzibar","language":"de","author":[{"family":"Reinhardt","given":"Carl"}],"issued":{"date-parts":[["1894"]]}},"locator":"VIII","label":"page"}],"schema":"https://github.com/citation-style-language/schema/raw/master/csl-citation.json"} </w:instrText>
      </w:r>
      <w:r>
        <w:fldChar w:fldCharType="separate"/>
      </w:r>
      <w:r w:rsidR="008846F2" w:rsidRPr="008846F2">
        <w:rPr>
          <w:rFonts w:ascii="Times New Roman" w:hAnsi="Times New Roman" w:cs="Times New Roman"/>
        </w:rPr>
        <w:t>Ibid., VIII.</w:t>
      </w:r>
      <w:r>
        <w:fldChar w:fldCharType="end"/>
      </w:r>
    </w:p>
  </w:footnote>
  <w:footnote w:id="27">
    <w:p w:rsidR="00380769" w:rsidRPr="00380769" w:rsidRDefault="00380769" w:rsidP="008846F2">
      <w:pPr>
        <w:pStyle w:val="FootnoteText"/>
        <w:rPr>
          <w:lang w:val="en-US"/>
        </w:rPr>
      </w:pPr>
      <w:r>
        <w:rPr>
          <w:rStyle w:val="FootnoteReference"/>
        </w:rPr>
        <w:footnoteRef/>
      </w:r>
      <w:r w:rsidRPr="00380769">
        <w:rPr>
          <w:lang w:val="en-US"/>
        </w:rPr>
        <w:t xml:space="preserve"> </w:t>
      </w:r>
      <w:r>
        <w:fldChar w:fldCharType="begin"/>
      </w:r>
      <w:r w:rsidRPr="00380769">
        <w:rPr>
          <w:lang w:val="en-US"/>
        </w:rPr>
        <w:instrText xml:space="preserve"> ADDIN ZOTERO_ITEM CSL_CITATION {"citationID":"gz6wUlzc","properties":{"formattedCitation":"Ibid.","plainCitation":"Ibid."},"citationItems":[{"id":221,"uris":["http://zotero.org/users/15046/items/EVS4MWQ2"],"uri":["http://zotero.org/users/15046/items/EVS4MWQ2"],"itemData":{"id":221,"type":"book","title":"Ein arabischer Dialekt, gesprochen in ʿOmān und Zanzibar. Nach praktischen Gesichtspunkten für das Seminar für orientalische Sprachen in Berlin","publisher":"APA","publisher-place":"Amsterdam","number-of-pages":"428","edition":"1. neugedruckte Auflage","event-place":"Amsterdam","ISBN":"978-90-6022-256-0","note":"bibtex: reinhardt:gesprochen","shortTitle":"Ein arabischer Dialekt, gesprochen in ʿOmān und Zanzibar","language":"de","author":[{"family":"Reinhardt","given":"Carl"}],"issued":{"date-parts":[["1894"]]}},"locator":"VIII","label":"page"}],"schema":"https://github.com/citation-style-language/schema/raw/master/csl-citation.json"} </w:instrText>
      </w:r>
      <w:r>
        <w:fldChar w:fldCharType="separate"/>
      </w:r>
      <w:r w:rsidR="008846F2" w:rsidRPr="008846F2">
        <w:rPr>
          <w:rFonts w:ascii="Times New Roman" w:hAnsi="Times New Roman" w:cs="Times New Roman"/>
        </w:rPr>
        <w:t>Ibid.</w:t>
      </w:r>
      <w:r>
        <w:fldChar w:fldCharType="end"/>
      </w:r>
    </w:p>
  </w:footnote>
  <w:footnote w:id="28">
    <w:p w:rsidR="00380769" w:rsidRPr="00380769"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{"citationID":"NYa2ezHY","properties":{"formattedCitation":"{\\rtf Calvin H. Allen and W. Lynn Rigsbee, {\\i{}Oman under Qaboos. From Coup to Constitution. 1970-1996}, 1st reprinted (London; Portland: Routledge, 2002).}","plainCitation":"Calvin H. Allen and W. Lynn Rigsbee, Oman under Qaboos. From Coup to Constitution. 1970-1996, 1st reprinted (London; Portland: Routledge, 2002)."},"citationItems":[{"id":179,"uris":["http://zotero.org/users/15046/items/FXNV5EMT"],"uri":["http://zotero.org/users/15046/items/FXNV5EMT"],"itemData":{"id":179,"type":"book","title":"Oman under Qaboos. From coup to constitution. 1970-1996","publisher":"Routledge","publisher-place":"London; Portland","number-of-pages":"251","edition":"1st reprinted","source":"Gemeinsamer Bibliotheksverbund ISBN","event-place":"London; Portland","ISBN":"978-0-7146-8227-3","author":[{"family":"Allen","given":"Calvin H."},{"family":"Rigsbee","given":"W. Lynn"}],"issued":{"date-parts":[["2002"]]}}}],"schema":"https://github.com/citation-style-language/schema/raw/master/csl-citation.json"} </w:instrText>
      </w:r>
      <w:r>
        <w:fldChar w:fldCharType="separate"/>
      </w:r>
      <w:r w:rsidR="008846F2" w:rsidRPr="008846F2">
        <w:rPr>
          <w:rFonts w:ascii="Times New Roman" w:hAnsi="Times New Roman" w:cs="Times New Roman"/>
        </w:rPr>
        <w:t xml:space="preserve">Calvin H. Allen and W. Lynn Rigsbee, </w:t>
      </w:r>
      <w:r w:rsidR="008846F2" w:rsidRPr="008846F2">
        <w:rPr>
          <w:rFonts w:ascii="Times New Roman" w:hAnsi="Times New Roman" w:cs="Times New Roman"/>
          <w:i/>
          <w:iCs/>
        </w:rPr>
        <w:t>Oman under Qaboos. From Coup to Constitution. 1970-1996</w:t>
      </w:r>
      <w:r w:rsidR="008846F2" w:rsidRPr="008846F2">
        <w:rPr>
          <w:rFonts w:ascii="Times New Roman" w:hAnsi="Times New Roman" w:cs="Times New Roman"/>
        </w:rPr>
        <w:t>, 1st reprinted (London; Portland: Routledge, 2002).</w:t>
      </w:r>
      <w:r>
        <w:fldChar w:fldCharType="end"/>
      </w:r>
    </w:p>
  </w:footnote>
  <w:footnote w:id="29">
    <w:p w:rsidR="00380769" w:rsidRPr="009511AA"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{"citationID":"eJHjjyKK","properties":{"formattedCitation":"{\\rtf Clive Holes, \\uc0\\u8220{}An Arabic Text from \\uc0\\u7778{}\\uc0\\u363{}r, Oman,\\uc0\\u8221{} in {\\i{}Ingham of Arabia}, ed. Clive Holes and Rudolf de Jong (Brill, 2013), 87\\uc0\\u8211{}107.}","plainCitation":"Clive Holes, “An Arabic Text from Ṣūr, Oman,” in Ingham of Arabia, ed. Clive Holes and Rudolf de Jong (Brill, 2013), 87–107."},"citationItems":[{"id":103,"uris":["http://zotero.org/users/15046/items/FH8DIICB"],"uri":["http://zotero.org/users/15046/items/FH8DIICB"],"itemData":{"id":103,"type":"chapter","title":"An Arabic Text from Ṣūr, Oman","container-title":"Ingham of Arabia","publisher":"Brill","page":"87-107","source":"CrossRef","ISBN":"978-90-04-25619-4","note":"bibtex: holes:textfromsur:2013\n\nhttps://books.google.de/books?id=gfSZAAAAQBAJ&amp;pg=PA87","language":"en","editor":[{"family":"Holes","given":"Clive"},{"family":"Jong","given":"Rudolf","non-dropping-particle":"de"}],"author":[{"family":"Holes","given":"Clive"}],"issued":{"date-parts":[["2013",8,8]]},"accessed":{"date-parts":[["2015",7,26]]}}}],"schema":"https://github.com/citation-style-language/schema/raw/master/csl-citation.json"} </w:instrText>
      </w:r>
      <w:r>
        <w:fldChar w:fldCharType="separate"/>
      </w:r>
      <w:r w:rsidR="008846F2" w:rsidRPr="008846F2">
        <w:rPr>
          <w:rFonts w:ascii="Times New Roman" w:hAnsi="Times New Roman" w:cs="Times New Roman"/>
        </w:rPr>
        <w:t xml:space="preserve">Clive Holes, “An Arabic Text from Ṣūr, Oman,” in </w:t>
      </w:r>
      <w:r w:rsidR="008846F2" w:rsidRPr="008846F2">
        <w:rPr>
          <w:rFonts w:ascii="Times New Roman" w:hAnsi="Times New Roman" w:cs="Times New Roman"/>
          <w:i/>
          <w:iCs/>
        </w:rPr>
        <w:t>Ingham of Arabia</w:t>
      </w:r>
      <w:r w:rsidR="008846F2" w:rsidRPr="008846F2">
        <w:rPr>
          <w:rFonts w:ascii="Times New Roman" w:hAnsi="Times New Roman" w:cs="Times New Roman"/>
        </w:rPr>
        <w:t>, ed. Clive Holes and Rudolf de Jong (Brill, 2013), 87–107.</w:t>
      </w:r>
      <w:r>
        <w:fldChar w:fldCharType="end"/>
      </w:r>
    </w:p>
  </w:footnote>
  <w:footnote w:id="30">
    <w:p w:rsidR="00380769" w:rsidRPr="00517494" w:rsidRDefault="00380769">
      <w:pPr>
        <w:pStyle w:val="FootnoteText"/>
        <w:rPr>
          <w:lang w:val="en-US"/>
        </w:rPr>
      </w:pPr>
      <w:r>
        <w:rPr>
          <w:rStyle w:val="FootnoteReference"/>
        </w:rPr>
        <w:footnoteRef/>
      </w:r>
      <w:r>
        <w:t xml:space="preserve"> One in the possession of its author, the other available at Exeter University Library.</w:t>
      </w:r>
    </w:p>
  </w:footnote>
  <w:footnote w:id="31">
    <w:p w:rsidR="00380769" w:rsidRPr="00BA6BE7"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{"citationID":"eeaFXu2V","properties":{"formattedCitation":"{\\rtf Peter Behnstedt and Manfred Woidich, \\uc0\\u8220{}Dialectology,\\uc0\\u8221{} {\\i{}Encyclopedia of Arabic Language and Linguistics}, 2013, 314f.}","plainCitation":"Peter Behnstedt and Manfred Woidich, “Dialectology,” Encyclopedia of Arabic Language and Linguistics, 2013, 314f."},"citationItems":[{"id":169,"uris":["http://zotero.org/users/15046/items/DAH7X7WT"],"uri":["http://zotero.org/users/15046/items/DAH7X7WT"],"itemData":{"id":169,"type":"entry-encyclopedia","title":"Dialectology","container-title":"Encyclopedia of Arabic Language and Linguistics","note":"bibtex: handbook:dialectology bibtex[referencetype=incollection;crossref=handbook]","author":[{"family":"Behnstedt","given":"Peter"},{"family":"Woidich","given":"Manfred"}],"issued":{"date-parts":[["2013"]]}},"locator":"314f.","label":"page"}],"schema":"https://github.com/citation-style-language/schema/raw/master/csl-citation.json"} </w:instrText>
      </w:r>
      <w:r>
        <w:fldChar w:fldCharType="separate"/>
      </w:r>
      <w:r w:rsidR="008846F2" w:rsidRPr="008846F2">
        <w:rPr>
          <w:rFonts w:ascii="Times New Roman" w:hAnsi="Times New Roman" w:cs="Times New Roman"/>
        </w:rPr>
        <w:t xml:space="preserve">Peter Behnstedt and Manfred Woidich, “Dialectology,” </w:t>
      </w:r>
      <w:r w:rsidR="008846F2" w:rsidRPr="008846F2">
        <w:rPr>
          <w:rFonts w:ascii="Times New Roman" w:hAnsi="Times New Roman" w:cs="Times New Roman"/>
          <w:i/>
          <w:iCs/>
        </w:rPr>
        <w:t>Encyclopedia of Arabic Language and Linguistics</w:t>
      </w:r>
      <w:r w:rsidR="008846F2" w:rsidRPr="008846F2">
        <w:rPr>
          <w:rFonts w:ascii="Times New Roman" w:hAnsi="Times New Roman" w:cs="Times New Roman"/>
        </w:rPr>
        <w:t>, 2013, 314f.</w:t>
      </w:r>
      <w:r>
        <w:fldChar w:fldCharType="end"/>
      </w:r>
    </w:p>
  </w:footnote>
  <w:footnote w:id="32">
    <w:p w:rsidR="00380769" w:rsidRDefault="00380769">
      <w:pPr>
        <w:pStyle w:val="FootnoteText"/>
        <w:rPr>
          <w:lang w:val="en-US"/>
        </w:rPr>
      </w:pPr>
      <w:r>
        <w:rPr>
          <w:rStyle w:val="FootnoteReference"/>
        </w:rPr>
        <w:footnoteRef/>
      </w:r>
      <w:r>
        <w:t xml:space="preserve"> A trained linguist born and raised in </w:t>
      </w:r>
      <w:r>
        <w:rPr>
          <w:rStyle w:val="DMG"/>
        </w:rPr>
        <w:t>Izki</w:t>
      </w:r>
      <w:r>
        <w:t>, male.</w:t>
      </w:r>
    </w:p>
  </w:footnote>
  <w:footnote w:id="33">
    <w:p w:rsidR="00380769" w:rsidRPr="00BA6BE7" w:rsidRDefault="00380769">
      <w:pPr>
        <w:pStyle w:val="FootnoteText"/>
        <w:rPr>
          <w:lang w:val="en-US"/>
        </w:rPr>
      </w:pPr>
      <w:r>
        <w:rPr>
          <w:rStyle w:val="FootnoteReference"/>
        </w:rPr>
        <w:footnoteRef/>
      </w:r>
      <w:r>
        <w:t xml:space="preserve"> A physician from Muscat, female.</w:t>
      </w:r>
    </w:p>
  </w:footnote>
  <w:footnote w:id="34">
    <w:p w:rsidR="00380769" w:rsidRPr="00BA6BE7"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{"citationID":"CxNNsdaS","properties":{"formattedCitation":"{\\rtf Clive Holes and Said Salman Abu Athera, \\uc0\\u8220{}George Bush, Bedouin Poet,\\uc0\\u8221{} {\\i{}Middle Eastern Literatures} 10, no. 3 (December 2007): 273\\uc0\\u8211{}89, https://doi.org/10.1080/14752620701664662.}","plainCitation":"Clive Holes and Said Salman Abu Athera, “George Bush, Bedouin Poet,” Middle Eastern Literatures 10, no. 3 (December 2007): 273–89, https://doi.org/10.1080/14752620701664662."},"citationItems":[{"id":225,"uris":["http://zotero.org/users/15046/items/7VXVXJCV"],"uri":["http://zotero.org/users/15046/items/7VXVXJCV"],"itemData":{"id":225,"type":"article-journal","title":"George Bush, Bedouin Poet","container-title":"Middle Eastern Literatures","page":"273-289","volume":"10","issue":"3","source":"CrossRef","DOI":"10.1080/14752620701664662","ISSN":"1475-262X","note":"bibtex: holes:bedouinpoet","language":"en","author":[{"family":"Holes","given":"Clive"},{"family":"Abu Athera","given":"Said Salman"}],"issued":{"date-parts":[["2007",12]]}}}],"schema":"https://github.com/citation-style-language/schema/raw/master/csl-citation.json"} </w:instrText>
      </w:r>
      <w:r>
        <w:fldChar w:fldCharType="separate"/>
      </w:r>
      <w:r w:rsidR="008846F2" w:rsidRPr="008846F2">
        <w:rPr>
          <w:rFonts w:ascii="Times New Roman" w:hAnsi="Times New Roman" w:cs="Times New Roman"/>
        </w:rPr>
        <w:t xml:space="preserve">Clive Holes and Said Salman Abu Athera, “George Bush, Bedouin Poet,” </w:t>
      </w:r>
      <w:r w:rsidR="008846F2" w:rsidRPr="008846F2">
        <w:rPr>
          <w:rFonts w:ascii="Times New Roman" w:hAnsi="Times New Roman" w:cs="Times New Roman"/>
          <w:i/>
          <w:iCs/>
        </w:rPr>
        <w:t>Middle Eastern Literatures</w:t>
      </w:r>
      <w:r w:rsidR="008846F2" w:rsidRPr="008846F2">
        <w:rPr>
          <w:rFonts w:ascii="Times New Roman" w:hAnsi="Times New Roman" w:cs="Times New Roman"/>
        </w:rPr>
        <w:t xml:space="preserve"> 10, no. 3 (December 2007): 273–89, https://doi.org/10.1080/14752620701664662.</w:t>
      </w:r>
      <w:r>
        <w:fldChar w:fldCharType="end"/>
      </w:r>
    </w:p>
  </w:footnote>
  <w:footnote w:id="35">
    <w:p w:rsidR="00380769" w:rsidRPr="00BA6BE7" w:rsidRDefault="00380769">
      <w:pPr>
        <w:pStyle w:val="FootnoteText"/>
        <w:rPr>
          <w:lang w:val="en-US"/>
        </w:rPr>
      </w:pPr>
      <w:r>
        <w:rPr>
          <w:rStyle w:val="FootnoteReference"/>
        </w:rPr>
        <w:footnoteRef/>
      </w:r>
      <w:r>
        <w:t xml:space="preserve"> </w:t>
      </w:r>
      <w:r>
        <w:rPr>
          <w:lang w:val="en-US"/>
        </w:rPr>
        <w:t>It is not always clear why someone would describe him- or herself as sedentary or as bedouin. In many cases, there is clear family history, but the author has also experienced cases where everybody agrees to be sedentary while one or more sons have declared their branch of the family bedouin.</w:t>
      </w:r>
    </w:p>
  </w:footnote>
  <w:footnote w:id="36">
    <w:p w:rsidR="00380769" w:rsidRPr="00F41747" w:rsidRDefault="00380769">
      <w:pPr>
        <w:pStyle w:val="FootnoteText"/>
        <w:rPr>
          <w:lang w:val="en-US"/>
        </w:rPr>
      </w:pPr>
      <w:r>
        <w:rPr>
          <w:rStyle w:val="FootnoteReference"/>
        </w:rPr>
        <w:footnoteRef/>
      </w:r>
      <w:r>
        <w:t xml:space="preserve"> </w:t>
      </w:r>
      <w:r>
        <w:rPr>
          <w:lang w:val="en-US"/>
        </w:rPr>
        <w:t xml:space="preserve">It should be noted that </w:t>
      </w:r>
      <w:r>
        <w:rPr>
          <w:i/>
          <w:iCs/>
          <w:lang w:val="en-US"/>
        </w:rPr>
        <w:t>YouTube</w:t>
      </w:r>
      <w:r>
        <w:rPr>
          <w:lang w:val="en-US"/>
        </w:rPr>
        <w:t xml:space="preserve"> performs an analysis of a user’s search requests and views over time and adjusts the results based on what its algorithms determine as the user’s interests. A helpful function after a while but not when first looking at a new subject.</w:t>
      </w:r>
    </w:p>
  </w:footnote>
  <w:footnote w:id="37">
    <w:p w:rsidR="00380769" w:rsidRPr="00F41747" w:rsidRDefault="00380769">
      <w:pPr>
        <w:pStyle w:val="FootnoteText"/>
        <w:rPr>
          <w:lang w:val="en-US"/>
        </w:rPr>
      </w:pPr>
      <w:r>
        <w:rPr>
          <w:rStyle w:val="FootnoteReference"/>
        </w:rPr>
        <w:footnoteRef/>
      </w:r>
      <w:r>
        <w:t xml:space="preserve"> </w:t>
      </w:r>
      <w:r>
        <w:rPr>
          <w:lang w:val="en-US"/>
        </w:rPr>
        <w:t xml:space="preserve">The full list of videos watched and taken into consideration for inclusion into the corpus is available at </w:t>
      </w:r>
      <w:hyperlink r:id="rId3">
        <w:r>
          <w:rPr>
            <w:rStyle w:val="InternetLink"/>
            <w:lang w:val="en-US"/>
          </w:rPr>
          <w:t>https://www.you‌tube.com/play‌list?list=PL01I9fA2‌nm7‌Ersy7‌DB67L7YD1‌ig‌Nf0X‌sx</w:t>
        </w:r>
      </w:hyperlink>
      <w:r>
        <w:rPr>
          <w:lang w:val="en-US"/>
        </w:rPr>
        <w:t xml:space="preserve">. The final selection before beginning transcription of the texts is available at: </w:t>
      </w:r>
      <w:hyperlink r:id="rId4">
        <w:r>
          <w:rPr>
            <w:rStyle w:val="InternetLink"/>
            <w:lang w:val="en-US"/>
          </w:rPr>
          <w:t>https://‌www.you‌tube.com/play‌list?list=‌PL01I9fA2‌nm‌7E4x13‌dDOQXl‌EPA‌Z‌X‌‌u‌‌Vr4X1</w:t>
        </w:r>
      </w:hyperlink>
    </w:p>
  </w:footnote>
  <w:footnote w:id="38">
    <w:p w:rsidR="00380769" w:rsidRPr="00F41747" w:rsidRDefault="00380769">
      <w:pPr>
        <w:pStyle w:val="FootnoteText"/>
      </w:pPr>
      <w:r>
        <w:rPr>
          <w:rStyle w:val="FootnoteReference"/>
        </w:rPr>
        <w:footnoteRef/>
      </w:r>
      <w:r>
        <w:t xml:space="preserve"> </w:t>
      </w:r>
      <w:hyperlink r:id="rId5">
        <w:r>
          <w:rPr>
            <w:rStyle w:val="InternetLink"/>
          </w:rPr>
          <w:t>https://sixtyfive.github.io/spoken-arabic-of-oman/properties.html</w:t>
        </w:r>
      </w:hyperlink>
    </w:p>
  </w:footnote>
  <w:footnote w:id="39">
    <w:p w:rsidR="00380769" w:rsidRPr="00F41747" w:rsidRDefault="00380769" w:rsidP="00C82B3F">
      <w:pPr>
        <w:pStyle w:val="FootnoteText"/>
        <w:rPr>
          <w:lang w:val="en-US"/>
        </w:rPr>
      </w:pPr>
      <w:r>
        <w:rPr>
          <w:rStyle w:val="FootnoteReference"/>
        </w:rPr>
        <w:footnoteRef/>
      </w:r>
      <w:r>
        <w:t xml:space="preserve"> </w:t>
      </w:r>
      <w:r>
        <w:rPr>
          <w:lang w:val="en-US"/>
        </w:rPr>
        <w:t>This suggests that there may indeed be unwritten rules about the orthography of dialectal OA, which seems to be supported by Moritz (1892).</w:t>
      </w:r>
    </w:p>
  </w:footnote>
  <w:footnote w:id="40">
    <w:p w:rsidR="00380769" w:rsidRPr="006D7C12" w:rsidRDefault="00380769">
      <w:pPr>
        <w:pStyle w:val="FootnoteText"/>
        <w:rPr>
          <w:lang w:val="en-US"/>
        </w:rPr>
      </w:pPr>
      <w:r>
        <w:rPr>
          <w:rStyle w:val="FootnoteReference"/>
        </w:rPr>
        <w:footnoteRef/>
      </w:r>
      <w:r>
        <w:t xml:space="preserve"> Wherever decoding seemed required as an intermediary step towards understanding a sentence, it was simply done </w:t>
      </w:r>
      <w:r>
        <w:rPr>
          <w:rStyle w:val="Latin"/>
        </w:rPr>
        <w:t>ad hoc</w:t>
      </w:r>
      <w:r>
        <w:t xml:space="preserve"> and without much methodology. </w:t>
      </w:r>
      <w:r>
        <w:rPr>
          <w:lang w:val="en-US"/>
        </w:rPr>
        <w:t>The only goal was to be able to form a cognitive representation in the author’s mind of the sen</w:t>
      </w:r>
      <w:r>
        <w:rPr>
          <w:lang w:val="en-US"/>
        </w:rPr>
        <w:softHyphen/>
        <w:t>tence’s meaning.</w:t>
      </w:r>
    </w:p>
  </w:footnote>
  <w:footnote w:id="41">
    <w:p w:rsidR="00380769" w:rsidRPr="00E47BF9" w:rsidRDefault="00380769">
      <w:pPr>
        <w:pStyle w:val="FootnoteText"/>
        <w:rPr>
          <w:lang w:val="en-US"/>
        </w:rPr>
      </w:pPr>
      <w:r>
        <w:rPr>
          <w:rStyle w:val="FootnoteReference"/>
        </w:rPr>
        <w:footnoteRef/>
      </w:r>
      <w:r>
        <w:t xml:space="preserve"> </w:t>
      </w:r>
      <w:hyperlink r:id="rId6">
        <w:r>
          <w:rPr>
            <w:rStyle w:val="InternetLink"/>
          </w:rPr>
          <w:t>https://sixtyfive.github.io/spoken-arabic-of-oman/</w:t>
        </w:r>
        <w:r>
          <w:rPr>
            <w:rStyle w:val="InternetLink"/>
            <w:lang w:val="en-US"/>
          </w:rPr>
          <w:t>transcripts/text01.html</w:t>
        </w:r>
      </w:hyperlink>
      <w:r>
        <w:rPr>
          <w:lang w:val="en-US"/>
        </w:rPr>
        <w:t>. Speakers identi</w:t>
      </w:r>
      <w:r>
        <w:rPr>
          <w:lang w:val="en-US"/>
        </w:rPr>
        <w:softHyphen/>
        <w:t xml:space="preserve">fied as </w:t>
      </w:r>
      <w:r>
        <w:rPr>
          <w:rStyle w:val="DMG"/>
          <w:lang w:val="en-US"/>
        </w:rPr>
        <w:t>Ḫ</w:t>
      </w:r>
      <w:r>
        <w:rPr>
          <w:lang w:val="en-US"/>
        </w:rPr>
        <w:t xml:space="preserve"> (</w:t>
      </w:r>
      <w:r>
        <w:rPr>
          <w:rStyle w:val="DMG"/>
          <w:lang w:val="en-US"/>
        </w:rPr>
        <w:t>Ḫalfān</w:t>
      </w:r>
      <w:r>
        <w:rPr>
          <w:lang w:val="en-US"/>
        </w:rPr>
        <w:t xml:space="preserve">, who might not be very bright himself, but certainly more down-to-earth than his friend </w:t>
      </w:r>
      <w:r>
        <w:rPr>
          <w:rStyle w:val="DMG"/>
          <w:lang w:val="en-US"/>
        </w:rPr>
        <w:t>Saʿīd</w:t>
      </w:r>
      <w:r>
        <w:rPr>
          <w:lang w:val="en-US"/>
        </w:rPr>
        <w:t xml:space="preserve">), </w:t>
      </w:r>
      <w:r>
        <w:rPr>
          <w:rStyle w:val="DMG"/>
          <w:lang w:val="en-US"/>
        </w:rPr>
        <w:t>A</w:t>
      </w:r>
      <w:r>
        <w:rPr>
          <w:lang w:val="en-US"/>
        </w:rPr>
        <w:t xml:space="preserve"> (</w:t>
      </w:r>
      <w:r>
        <w:rPr>
          <w:rStyle w:val="DMG"/>
          <w:lang w:val="en-US"/>
        </w:rPr>
        <w:t>ʿAbdullah</w:t>
      </w:r>
      <w:r>
        <w:rPr>
          <w:lang w:val="en-US"/>
        </w:rPr>
        <w:t xml:space="preserve">, the host) and </w:t>
      </w:r>
      <w:r>
        <w:rPr>
          <w:rStyle w:val="DMG"/>
          <w:lang w:val="en-US"/>
        </w:rPr>
        <w:t>S</w:t>
      </w:r>
      <w:r>
        <w:rPr>
          <w:lang w:val="en-US"/>
        </w:rPr>
        <w:t xml:space="preserve"> (</w:t>
      </w:r>
      <w:r>
        <w:rPr>
          <w:rStyle w:val="DMG"/>
          <w:lang w:val="en-US"/>
        </w:rPr>
        <w:t>Saʿīd</w:t>
      </w:r>
      <w:r>
        <w:rPr>
          <w:lang w:val="en-US"/>
        </w:rPr>
        <w:t>, who always has something else on his mind).</w:t>
      </w:r>
    </w:p>
  </w:footnote>
  <w:footnote w:id="42">
    <w:p w:rsidR="00380769" w:rsidRPr="00E47BF9" w:rsidRDefault="00380769">
      <w:pPr>
        <w:pStyle w:val="FootnoteText"/>
        <w:rPr>
          <w:lang w:val="en-US"/>
        </w:rPr>
      </w:pPr>
      <w:r>
        <w:rPr>
          <w:rStyle w:val="FootnoteReference"/>
        </w:rPr>
        <w:footnoteRef/>
      </w:r>
      <w:r>
        <w:t xml:space="preserve"> </w:t>
      </w:r>
      <w:hyperlink r:id="rId7">
        <w:r>
          <w:rPr>
            <w:rStyle w:val="InternetLink"/>
          </w:rPr>
          <w:t>https://sixtyfive.github.io/spoken-arabic-of-oman/transcripts/text02.html</w:t>
        </w:r>
      </w:hyperlink>
      <w:r>
        <w:rPr>
          <w:lang w:val="en-US"/>
        </w:rPr>
        <w:t xml:space="preserve">. Only two speakers, </w:t>
      </w:r>
      <w:r>
        <w:rPr>
          <w:rStyle w:val="DMG"/>
          <w:lang w:val="en-US"/>
        </w:rPr>
        <w:t>Ḥ</w:t>
      </w:r>
      <w:r>
        <w:rPr>
          <w:lang w:val="en-US"/>
        </w:rPr>
        <w:t xml:space="preserve"> (</w:t>
      </w:r>
      <w:r>
        <w:rPr>
          <w:rStyle w:val="DMG"/>
          <w:lang w:val="en-US"/>
        </w:rPr>
        <w:t>Ḥamdān</w:t>
      </w:r>
      <w:r>
        <w:rPr>
          <w:lang w:val="en-US"/>
        </w:rPr>
        <w:t xml:space="preserve">, the husband and </w:t>
      </w:r>
      <w:r>
        <w:rPr>
          <w:i/>
          <w:iCs/>
          <w:lang w:val="en-US"/>
        </w:rPr>
        <w:t>Ṭ</w:t>
      </w:r>
      <w:r>
        <w:rPr>
          <w:rStyle w:val="DMG"/>
          <w:lang w:val="en-US"/>
        </w:rPr>
        <w:t>,</w:t>
      </w:r>
      <w:r>
        <w:rPr>
          <w:lang w:val="en-US"/>
        </w:rPr>
        <w:t xml:space="preserve"> </w:t>
      </w:r>
      <w:r>
        <w:rPr>
          <w:rStyle w:val="DMG"/>
          <w:lang w:val="en-US"/>
        </w:rPr>
        <w:t>Ṭība</w:t>
      </w:r>
      <w:r>
        <w:rPr>
          <w:lang w:val="en-US"/>
        </w:rPr>
        <w:t>, the wife).</w:t>
      </w:r>
    </w:p>
  </w:footnote>
  <w:footnote w:id="43">
    <w:p w:rsidR="00380769" w:rsidRPr="00E47BF9" w:rsidRDefault="00380769">
      <w:pPr>
        <w:pStyle w:val="FootnoteText"/>
        <w:rPr>
          <w:lang w:val="en-US"/>
        </w:rPr>
      </w:pPr>
      <w:r>
        <w:rPr>
          <w:rStyle w:val="FootnoteReference"/>
        </w:rPr>
        <w:footnoteRef/>
      </w:r>
      <w:r>
        <w:t xml:space="preserve"> </w:t>
      </w:r>
      <w:hyperlink r:id="rId8">
        <w:r>
          <w:rPr>
            <w:rStyle w:val="InternetLink"/>
          </w:rPr>
          <w:t>https://sixtyfive.github.io/spoken-arabic-of-oman/transcripts/text03.html</w:t>
        </w:r>
      </w:hyperlink>
      <w:r>
        <w:rPr>
          <w:lang w:val="en-US"/>
        </w:rPr>
        <w:t xml:space="preserve">. There are three speakers in this text. First, speaker </w:t>
      </w:r>
      <w:r>
        <w:rPr>
          <w:rStyle w:val="DMG"/>
          <w:lang w:val="en-US"/>
        </w:rPr>
        <w:t>D</w:t>
      </w:r>
      <w:r>
        <w:rPr>
          <w:i/>
          <w:iCs/>
          <w:lang w:val="en-US"/>
        </w:rPr>
        <w:t xml:space="preserve"> </w:t>
      </w:r>
      <w:r>
        <w:rPr>
          <w:lang w:val="en-US"/>
        </w:rPr>
        <w:t>(</w:t>
      </w:r>
      <w:r>
        <w:rPr>
          <w:i/>
          <w:iCs/>
          <w:lang w:val="en-US"/>
        </w:rPr>
        <w:t>al-</w:t>
      </w:r>
      <w:r>
        <w:rPr>
          <w:rStyle w:val="DMG"/>
          <w:lang w:val="en-US"/>
        </w:rPr>
        <w:t>Muqaddam</w:t>
      </w:r>
      <w:r>
        <w:rPr>
          <w:lang w:val="en-US"/>
        </w:rPr>
        <w:t xml:space="preserve">, the presenter), of which informant A‘s opinion is that this could be a student trying to imitate the voice of an old man from </w:t>
      </w:r>
      <w:r>
        <w:rPr>
          <w:i/>
          <w:iCs/>
          <w:lang w:val="en-US"/>
        </w:rPr>
        <w:t>ad-</w:t>
      </w:r>
      <w:r>
        <w:rPr>
          <w:rStyle w:val="DMG"/>
          <w:lang w:val="en-US"/>
        </w:rPr>
        <w:t>Dāḫiliyya</w:t>
      </w:r>
      <w:r>
        <w:rPr>
          <w:lang w:val="en-US"/>
        </w:rPr>
        <w:t xml:space="preserve"> or the inner </w:t>
      </w:r>
      <w:r>
        <w:rPr>
          <w:rStyle w:val="DMG"/>
          <w:lang w:val="en-US"/>
        </w:rPr>
        <w:t>Šarqiyya</w:t>
      </w:r>
      <w:r>
        <w:rPr>
          <w:lang w:val="en-US"/>
        </w:rPr>
        <w:t xml:space="preserve">. Second and third, speakers </w:t>
      </w:r>
      <w:r>
        <w:rPr>
          <w:rStyle w:val="DMG"/>
          <w:lang w:val="en-US"/>
        </w:rPr>
        <w:t>Š</w:t>
      </w:r>
      <w:r>
        <w:rPr>
          <w:lang w:val="en-US"/>
        </w:rPr>
        <w:t xml:space="preserve"> (</w:t>
      </w:r>
      <w:r>
        <w:rPr>
          <w:rStyle w:val="DMG"/>
          <w:lang w:val="en-US"/>
        </w:rPr>
        <w:t>al-Muštarī</w:t>
      </w:r>
      <w:r>
        <w:rPr>
          <w:i/>
          <w:iCs/>
          <w:lang w:val="en-US"/>
        </w:rPr>
        <w:t>),</w:t>
      </w:r>
      <w:r>
        <w:rPr>
          <w:lang w:val="en-US"/>
        </w:rPr>
        <w:t xml:space="preserve"> the actor portraying the potential buyer who might have grown up in </w:t>
      </w:r>
      <w:r>
        <w:rPr>
          <w:i/>
          <w:iCs/>
          <w:lang w:val="en-US"/>
        </w:rPr>
        <w:t>ad-</w:t>
      </w:r>
      <w:r>
        <w:rPr>
          <w:rStyle w:val="DMG"/>
          <w:lang w:val="en-US"/>
        </w:rPr>
        <w:t>Dāḫiliyya</w:t>
      </w:r>
      <w:r>
        <w:rPr>
          <w:lang w:val="en-US"/>
        </w:rPr>
        <w:t xml:space="preserve"> and </w:t>
      </w:r>
      <w:r>
        <w:rPr>
          <w:rStyle w:val="DMG"/>
          <w:lang w:val="en-US"/>
        </w:rPr>
        <w:t>B</w:t>
      </w:r>
      <w:r>
        <w:rPr>
          <w:lang w:val="en-US"/>
        </w:rPr>
        <w:t xml:space="preserve"> (</w:t>
      </w:r>
      <w:r>
        <w:rPr>
          <w:rStyle w:val="DMG"/>
          <w:lang w:val="en-US"/>
        </w:rPr>
        <w:t>al-Bāʾi</w:t>
      </w:r>
      <w:r>
        <w:rPr>
          <w:rStyle w:val="DMG"/>
          <w:i w:val="0"/>
          <w:lang w:val="en-US"/>
        </w:rPr>
        <w:t>ʿ</w:t>
      </w:r>
      <w:r>
        <w:rPr>
          <w:i/>
          <w:iCs/>
          <w:lang w:val="en-US"/>
        </w:rPr>
        <w:t xml:space="preserve">), </w:t>
      </w:r>
      <w:r>
        <w:rPr>
          <w:lang w:val="en-US"/>
        </w:rPr>
        <w:t xml:space="preserve">the salesman’s actor who might be from </w:t>
      </w:r>
      <w:r>
        <w:rPr>
          <w:rStyle w:val="DMG"/>
          <w:lang w:val="en-US"/>
        </w:rPr>
        <w:t>Smayl</w:t>
      </w:r>
      <w:r>
        <w:rPr>
          <w:i/>
          <w:iCs/>
          <w:lang w:val="en-US"/>
        </w:rPr>
        <w:t xml:space="preserve"> </w:t>
      </w:r>
      <w:r>
        <w:rPr>
          <w:lang w:val="en-US"/>
        </w:rPr>
        <w:t xml:space="preserve">or </w:t>
      </w:r>
      <w:r>
        <w:rPr>
          <w:rStyle w:val="DMG"/>
          <w:lang w:val="en-US"/>
        </w:rPr>
        <w:t>Musanna</w:t>
      </w:r>
      <w:r>
        <w:rPr>
          <w:lang w:val="en-US"/>
        </w:rPr>
        <w:t>)</w:t>
      </w:r>
      <w:r>
        <w:rPr>
          <w:i/>
          <w:iCs/>
          <w:lang w:val="en-US"/>
        </w:rPr>
        <w:t>.</w:t>
      </w:r>
    </w:p>
  </w:footnote>
  <w:footnote w:id="44">
    <w:p w:rsidR="00380769" w:rsidRPr="00E47BF9" w:rsidRDefault="00380769">
      <w:pPr>
        <w:pStyle w:val="FootnoteText"/>
        <w:rPr>
          <w:lang w:val="en-US"/>
        </w:rPr>
      </w:pPr>
      <w:r>
        <w:rPr>
          <w:rStyle w:val="FootnoteReference"/>
        </w:rPr>
        <w:footnoteRef/>
      </w:r>
      <w:r>
        <w:t xml:space="preserve"> </w:t>
      </w:r>
      <w:hyperlink r:id="rId9">
        <w:r>
          <w:rPr>
            <w:rStyle w:val="InternetLink"/>
          </w:rPr>
          <w:t>https://sixtyfive.github.io/spoken-arabic-of-oman/transcripts/text04.html</w:t>
        </w:r>
      </w:hyperlink>
      <w:r>
        <w:rPr>
          <w:lang w:val="en-US"/>
        </w:rPr>
        <w:t xml:space="preserve">. The sole speaker in this sample is speaker </w:t>
      </w:r>
      <w:r>
        <w:rPr>
          <w:rStyle w:val="DMG"/>
          <w:lang w:val="en-US"/>
        </w:rPr>
        <w:t>Q</w:t>
      </w:r>
      <w:r>
        <w:rPr>
          <w:lang w:val="en-US"/>
        </w:rPr>
        <w:t xml:space="preserve"> (</w:t>
      </w:r>
      <w:r>
        <w:rPr>
          <w:rStyle w:val="DMG"/>
          <w:lang w:val="en-US"/>
        </w:rPr>
        <w:t>Qābūs b. Saʿīd Āl Saʿīd</w:t>
      </w:r>
      <w:r>
        <w:rPr>
          <w:lang w:val="en-US"/>
        </w:rPr>
        <w:t xml:space="preserve">, Oman‘s head of state at the time of this writing), who was born in </w:t>
      </w:r>
      <w:r>
        <w:rPr>
          <w:rStyle w:val="DMG"/>
          <w:lang w:val="en-US"/>
        </w:rPr>
        <w:t>Ṣalālah</w:t>
      </w:r>
      <w:r>
        <w:rPr>
          <w:lang w:val="en-US"/>
        </w:rPr>
        <w:t xml:space="preserve"> on November 18th, 1940 (Allen 2002) but is felt by both informants to not be speaking with an accent that would betray his place of birth.</w:t>
      </w:r>
    </w:p>
  </w:footnote>
  <w:footnote w:id="45">
    <w:p w:rsidR="00380769" w:rsidRPr="00E47BF9" w:rsidRDefault="00380769">
      <w:pPr>
        <w:pStyle w:val="FootnoteText"/>
        <w:rPr>
          <w:lang w:val="en-US"/>
        </w:rPr>
      </w:pPr>
      <w:r>
        <w:rPr>
          <w:rStyle w:val="FootnoteReference"/>
        </w:rPr>
        <w:footnoteRef/>
      </w:r>
      <w:r>
        <w:t xml:space="preserve"> </w:t>
      </w:r>
      <w:hyperlink r:id="rId10">
        <w:r>
          <w:rPr>
            <w:rStyle w:val="InternetLink"/>
          </w:rPr>
          <w:t>https://sixtyfive.github.io/spoken-arabic-of-oman/transcripts/text‌07.html</w:t>
        </w:r>
      </w:hyperlink>
      <w:r>
        <w:rPr>
          <w:lang w:val="en-US"/>
        </w:rPr>
        <w:t>.</w:t>
      </w:r>
      <w:r>
        <w:rPr>
          <w:lang w:val="en-US"/>
        </w:rPr>
        <w:br/>
        <w:t xml:space="preserve">Another text with a single speaker, </w:t>
      </w:r>
      <w:r>
        <w:rPr>
          <w:i/>
          <w:iCs/>
          <w:lang w:val="en-US"/>
        </w:rPr>
        <w:t>N</w:t>
      </w:r>
      <w:r>
        <w:rPr>
          <w:lang w:val="en-US"/>
        </w:rPr>
        <w:t xml:space="preserve"> (</w:t>
      </w:r>
      <w:r>
        <w:rPr>
          <w:i/>
          <w:iCs/>
          <w:lang w:val="en-US"/>
        </w:rPr>
        <w:t>Sālim an-Nuʿmānī</w:t>
      </w:r>
      <w:r>
        <w:rPr>
          <w:lang w:val="en-US"/>
        </w:rPr>
        <w:t xml:space="preserve">, according to informant </w:t>
      </w:r>
      <w:r w:rsidRPr="004D230B">
        <w:rPr>
          <w:i/>
          <w:iCs/>
          <w:lang w:val="en-US"/>
        </w:rPr>
        <w:t>B</w:t>
      </w:r>
      <w:r>
        <w:rPr>
          <w:lang w:val="en-US"/>
        </w:rPr>
        <w:t xml:space="preserve"> the current Sul</w:t>
      </w:r>
      <w:r>
        <w:rPr>
          <w:lang w:val="en-US"/>
        </w:rPr>
        <w:softHyphen/>
        <w:t>tan Qa</w:t>
      </w:r>
      <w:r>
        <w:rPr>
          <w:lang w:val="en-US"/>
        </w:rPr>
        <w:softHyphen/>
        <w:t>boos University‘s imam, who, despite his educatedness, has clearly not forgotten colloquial speech).</w:t>
      </w:r>
    </w:p>
  </w:footnote>
  <w:footnote w:id="46">
    <w:p w:rsidR="00380769" w:rsidRPr="00500F59" w:rsidRDefault="00380769">
      <w:pPr>
        <w:pStyle w:val="FootnoteText"/>
        <w:rPr>
          <w:lang w:val="en-US"/>
        </w:rPr>
      </w:pPr>
      <w:r>
        <w:rPr>
          <w:rStyle w:val="FootnoteReference"/>
        </w:rPr>
        <w:footnoteRef/>
      </w:r>
      <w:r>
        <w:t xml:space="preserve"> Each transcript also links to the original video, or the used portion thereof, respectively, if visual context is desired.</w:t>
      </w:r>
    </w:p>
  </w:footnote>
  <w:footnote w:id="47">
    <w:p w:rsidR="00380769" w:rsidRPr="00500F59" w:rsidRDefault="00380769">
      <w:pPr>
        <w:pStyle w:val="FootnoteText"/>
      </w:pPr>
      <w:r>
        <w:rPr>
          <w:rStyle w:val="FootnoteReference"/>
        </w:rPr>
        <w:footnoteRef/>
      </w:r>
      <w:r>
        <w:t xml:space="preserve"> </w:t>
      </w:r>
      <w:hyperlink r:id="rId11">
        <w:r>
          <w:rPr>
            <w:rStyle w:val="InternetLink"/>
          </w:rPr>
          <w:t>https://sixtyfive.github.io/spoken-arabic-of-oman/glossary.html</w:t>
        </w:r>
      </w:hyperlink>
    </w:p>
  </w:footnote>
  <w:footnote w:id="48">
    <w:p w:rsidR="00380769" w:rsidRPr="00500F59" w:rsidRDefault="00380769">
      <w:pPr>
        <w:pStyle w:val="FootnoteText"/>
        <w:rPr>
          <w:lang w:val="en-US"/>
        </w:rPr>
      </w:pPr>
      <w:r>
        <w:rPr>
          <w:rStyle w:val="FootnoteReference"/>
        </w:rPr>
        <w:footnoteRef/>
      </w:r>
      <w:r>
        <w:t xml:space="preserve"> According to Edzard the same holds true for bedouin dialects of OA, except that they generally exhibit </w:t>
      </w:r>
      <w:r>
        <w:rPr>
          <w:i/>
          <w:iCs/>
        </w:rPr>
        <w:t>gahawah</w:t>
      </w:r>
      <w:r>
        <w:t xml:space="preserve"> syndrome.</w:t>
      </w:r>
    </w:p>
  </w:footnote>
  <w:footnote w:id="49">
    <w:p w:rsidR="00380769" w:rsidRPr="00500F59" w:rsidRDefault="00380769">
      <w:pPr>
        <w:pStyle w:val="FootnoteText"/>
        <w:rPr>
          <w:lang w:val="en-US"/>
        </w:rPr>
      </w:pPr>
      <w:r>
        <w:rPr>
          <w:rStyle w:val="FootnoteReference"/>
        </w:rPr>
        <w:footnoteRef/>
      </w:r>
      <w:r>
        <w:t xml:space="preserve"> Speaker </w:t>
      </w:r>
      <w:r w:rsidRPr="004D230B">
        <w:rPr>
          <w:i/>
          <w:iCs/>
        </w:rPr>
        <w:t>N</w:t>
      </w:r>
      <w:r>
        <w:t xml:space="preserve">’s speech has signs of </w:t>
      </w:r>
      <w:r>
        <w:rPr>
          <w:i/>
          <w:iCs/>
        </w:rPr>
        <w:t>gahawa</w:t>
      </w:r>
      <w:r>
        <w:t xml:space="preserve"> syndrome as he says </w:t>
      </w:r>
      <w:r>
        <w:rPr>
          <w:i/>
          <w:iCs/>
        </w:rPr>
        <w:t>wafəd</w:t>
      </w:r>
      <w:r>
        <w:t xml:space="preserve"> instead of </w:t>
      </w:r>
      <w:r>
        <w:rPr>
          <w:i/>
          <w:iCs/>
        </w:rPr>
        <w:t>wafd</w:t>
      </w:r>
      <w:r>
        <w:t>, but he is the only speaker in the corpus who readily exhibits the feature. His pronounciation may in places be influenced by his anecdotal portrayal of a Saudi-Arabian delegation’s visit to Oman.</w:t>
      </w:r>
    </w:p>
  </w:footnote>
  <w:footnote w:id="50">
    <w:p w:rsidR="00380769" w:rsidRPr="00500F59"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{"citationID":"QAI7aHdl","properties":{"formattedCitation":"{\\rtf Rudolf E. de Jong, \\uc0\\u8220{}Gahawa,\\uc0\\u8221{} ed. Kees Versteegh, {\\i{}Encyclopedia of Arabic Language and Linguistics}, 2009.}","plainCitation":"Rudolf E. de Jong, “Gahawa,” ed. Kees Versteegh, Encyclopedia of Arabic Language and Linguistics, 2009."},"citationItems":[{"id":165,"uris":["http://zotero.org/users/15046/items/HCGKQSCR"],"uri":["http://zotero.org/users/15046/items/HCGKQSCR"],"itemData":{"id":165,"type":"entry-encyclopedia","title":"Gahawa","container-title":"Encyclopedia of Arabic Language and Linguistics","page":"151-153","volume":"2","note":"bibtex: ea:gahawa bibtex[crossref=ea]","language":"en","author":[{"family":"Jong","given":"Rudolf E.","non-dropping-particle":"de"}],"editor":[{"family":"Versteegh","given":"Kees"}],"issued":{"date-parts":[["2009"]]}}}],"schema":"https://github.com/citation-style-language/schema/raw/master/csl-citation.json"} </w:instrText>
      </w:r>
      <w:r>
        <w:fldChar w:fldCharType="separate"/>
      </w:r>
      <w:r w:rsidR="008846F2" w:rsidRPr="008846F2">
        <w:rPr>
          <w:rFonts w:ascii="Times New Roman" w:hAnsi="Times New Roman" w:cs="Times New Roman"/>
        </w:rPr>
        <w:t xml:space="preserve">Rudolf E. de Jong, “Gahawa,” ed. Kees Versteegh, </w:t>
      </w:r>
      <w:r w:rsidR="008846F2" w:rsidRPr="008846F2">
        <w:rPr>
          <w:rFonts w:ascii="Times New Roman" w:hAnsi="Times New Roman" w:cs="Times New Roman"/>
          <w:i/>
          <w:iCs/>
        </w:rPr>
        <w:t>Encyclopedia of Arabic Language and Linguistics</w:t>
      </w:r>
      <w:r w:rsidR="008846F2" w:rsidRPr="008846F2">
        <w:rPr>
          <w:rFonts w:ascii="Times New Roman" w:hAnsi="Times New Roman" w:cs="Times New Roman"/>
        </w:rPr>
        <w:t>, 2009.</w:t>
      </w:r>
      <w:r>
        <w:fldChar w:fldCharType="end"/>
      </w:r>
    </w:p>
  </w:footnote>
  <w:footnote w:id="51">
    <w:p w:rsidR="00380769" w:rsidRPr="00754DE1"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{"citationID":"8lTkbkHR","properties":{"formattedCitation":"{\\rtf Lutz Edzard and Rudolf de Jong, \\uc0\\u8220{}Passive,\\uc0\\u8221{} ed. Kees Versteegh, {\\i{}Encyclopedia of Arabic Language and Linguistics}, 2009.}","plainCitation":"Lutz Edzard and Rudolf de Jong, “Passive,” ed. Kees Versteegh, Encyclopedia of Arabic Language and Linguistics, 2009."},"citationItems":[{"id":159,"uris":["http://zotero.org/users/15046/items/BBHP5JZM"],"uri":["http://zotero.org/users/15046/items/BBHP5JZM"],"itemData":{"id":159,"type":"entry-encyclopedia","title":"Passive","container-title":"Encyclopedia of Arabic Language and Linguistics","volume":"4","note":"bibtex: ea:passive bibtex[crossref=ea]","language":"en","author":[{"family":"Edzard","given":"Lutz"},{"family":"Jong","given":"Rudolf","non-dropping-particle":"de"}],"editor":[{"family":"Versteegh","given":"Kees"}],"issued":{"date-parts":[["2009"]]}}}],"schema":"https://github.com/citation-style-language/schema/raw/master/csl-citation.json"} </w:instrText>
      </w:r>
      <w:r>
        <w:fldChar w:fldCharType="separate"/>
      </w:r>
      <w:r w:rsidR="008846F2" w:rsidRPr="008846F2">
        <w:rPr>
          <w:rFonts w:ascii="Times New Roman" w:hAnsi="Times New Roman" w:cs="Times New Roman"/>
        </w:rPr>
        <w:t xml:space="preserve">Lutz Edzard and Rudolf de Jong, “Passive,” ed. Kees Versteegh, </w:t>
      </w:r>
      <w:r w:rsidR="008846F2" w:rsidRPr="008846F2">
        <w:rPr>
          <w:rFonts w:ascii="Times New Roman" w:hAnsi="Times New Roman" w:cs="Times New Roman"/>
          <w:i/>
          <w:iCs/>
        </w:rPr>
        <w:t>Encyclopedia of Arabic Language and Linguistics</w:t>
      </w:r>
      <w:r w:rsidR="008846F2" w:rsidRPr="008846F2">
        <w:rPr>
          <w:rFonts w:ascii="Times New Roman" w:hAnsi="Times New Roman" w:cs="Times New Roman"/>
        </w:rPr>
        <w:t>, 2009.</w:t>
      </w:r>
      <w:r>
        <w:fldChar w:fldCharType="end"/>
      </w:r>
    </w:p>
  </w:footnote>
  <w:footnote w:id="52">
    <w:p w:rsidR="00380769" w:rsidRPr="00C64F00"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{"citationID":"FlUZbnNJ","properties":{"formattedCitation":"{\\rtf Also, Bonnie C. Glover, \\uc0\\u8220{}The Morphophonology of Muscat Arabic\\uc0\\u8221{} (University of California, 1988), 199f.}","plainCitation":"Also, Bonnie C. Glover, “The Morphophonology of Muscat Arabic” (University of California, 1988), 199f."},"citationItems":[{"id":93,"uris":["http://zotero.org/users/15046/items/RGKQBBVH"],"uri":["http://zotero.org/users/15046/items/RGKQBBVH"],"itemData":{"id":93,"type":"thesis","title":"The Morphophonology of Muscat Arabic","publisher":"University of California","publisher-place":"Los Angeles","event-place":"Los Angeles","note":"bibtex: glover:morphophonology","author":[{"family":"Glover","given":"Bonnie C."}],"issued":{"date-parts":[["1988"]]}},"locator":"199f.","label":"page","prefix":"Also,"}],"schema":"https://github.com/citation-style-language/schema/raw/master/csl-citation.json"} </w:instrText>
      </w:r>
      <w:r>
        <w:fldChar w:fldCharType="separate"/>
      </w:r>
      <w:r w:rsidR="008846F2" w:rsidRPr="008846F2">
        <w:rPr>
          <w:rFonts w:ascii="Times New Roman" w:hAnsi="Times New Roman" w:cs="Times New Roman"/>
        </w:rPr>
        <w:t>Also, Bonnie C. Glover, “The Morphophonology of Muscat Arabic” (University of California, 1988), 199f.</w:t>
      </w:r>
      <w:r>
        <w:fldChar w:fldCharType="end"/>
      </w:r>
    </w:p>
  </w:footnote>
  <w:footnote w:id="53">
    <w:p w:rsidR="00380769" w:rsidRPr="00C64F00" w:rsidRDefault="00380769">
      <w:pPr>
        <w:pStyle w:val="FootnoteText"/>
        <w:rPr>
          <w:lang w:val="en-US"/>
        </w:rPr>
      </w:pPr>
      <w:r>
        <w:rPr>
          <w:rStyle w:val="FootnoteReference"/>
        </w:rPr>
        <w:footnoteRef/>
      </w:r>
      <w:r>
        <w:t xml:space="preserve"> Cf. </w:t>
      </w:r>
      <w:hyperlink r:id="rId12">
        <w:r>
          <w:rPr>
            <w:rStyle w:val="InternetLink"/>
          </w:rPr>
          <w:t>https://sixtyfive.github.io/spoken-arabic-of-oman/verbs.html</w:t>
        </w:r>
      </w:hyperlink>
      <w:r>
        <w:t>.</w:t>
      </w:r>
    </w:p>
  </w:footnote>
  <w:footnote w:id="54">
    <w:p w:rsidR="00380769" w:rsidRPr="00C64F00" w:rsidRDefault="00380769">
      <w:pPr>
        <w:pStyle w:val="FootnoteText"/>
        <w:rPr>
          <w:lang w:val="en-US"/>
        </w:rPr>
      </w:pPr>
      <w:r>
        <w:rPr>
          <w:rStyle w:val="FootnoteReference"/>
        </w:rPr>
        <w:footnoteRef/>
      </w:r>
      <w:r>
        <w:t xml:space="preserve"> </w:t>
      </w:r>
      <w:r>
        <w:fldChar w:fldCharType="begin"/>
      </w:r>
      <w:r>
        <w:instrText xml:space="preserve"> ADDIN ZOTERO_ITEM CSL_CITATION {"citationID":"gnCIlwRb","properties":{"formattedCitation":"{\\rtf Shaaban, {\\i{}The Phonology of Omani Arabic}.}","plainCitation":"Shaaban, The Phonology of Omani Arabic."},"citationItems":[{"id":53,"uris":["http://zotero.org/users/15046/items/THEFN447"],"uri":["http://zotero.org/users/15046/items/THEFN447"],"itemData":{"id":53,"type":"book","title":"The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A."}],"issued":{"date-parts":[["1983"]]}}}],"schema":"https://github.com/citation-style-language/schema/raw/master/csl-citation.json"} </w:instrText>
      </w:r>
      <w:r>
        <w:fldChar w:fldCharType="separate"/>
      </w:r>
      <w:r w:rsidR="008846F2" w:rsidRPr="008846F2">
        <w:rPr>
          <w:rFonts w:ascii="Times New Roman" w:hAnsi="Times New Roman" w:cs="Times New Roman"/>
        </w:rPr>
        <w:t xml:space="preserve">Shaaban, </w:t>
      </w:r>
      <w:r w:rsidR="008846F2" w:rsidRPr="008846F2">
        <w:rPr>
          <w:rFonts w:ascii="Times New Roman" w:hAnsi="Times New Roman" w:cs="Times New Roman"/>
          <w:i/>
          <w:iCs/>
        </w:rPr>
        <w:t>The Phonology of Omani Arabic</w:t>
      </w:r>
      <w:r w:rsidR="008846F2" w:rsidRPr="008846F2">
        <w:rPr>
          <w:rFonts w:ascii="Times New Roman" w:hAnsi="Times New Roman" w:cs="Times New Roman"/>
        </w:rPr>
        <w:t>.</w:t>
      </w:r>
      <w:r>
        <w:fldChar w:fldCharType="end"/>
      </w:r>
    </w:p>
  </w:footnote>
  <w:footnote w:id="55">
    <w:p w:rsidR="00380769" w:rsidRPr="009061A1" w:rsidRDefault="00380769">
      <w:pPr>
        <w:pStyle w:val="FootnoteText"/>
      </w:pPr>
      <w:r>
        <w:rPr>
          <w:rStyle w:val="FootnoteReference"/>
        </w:rPr>
        <w:footnoteRef/>
      </w:r>
      <w:r>
        <w:t xml:space="preserve"> </w:t>
      </w:r>
      <w:hyperlink r:id="rId13">
        <w:r>
          <w:rPr>
            <w:rStyle w:val="InternetLink"/>
          </w:rPr>
          <w:t>https://sixtyfive.github.io/spoken-arabic-of-oman/phonemes.html</w:t>
        </w:r>
      </w:hyperlink>
    </w:p>
  </w:footnote>
  <w:footnote w:id="56">
    <w:p w:rsidR="00380769" w:rsidRPr="00380769" w:rsidRDefault="00380769">
      <w:pPr>
        <w:pStyle w:val="FootnoteText"/>
        <w:rPr>
          <w:lang w:val="en-US"/>
        </w:rPr>
      </w:pPr>
      <w:r>
        <w:rPr>
          <w:rStyle w:val="FootnoteReference"/>
        </w:rPr>
        <w:footnoteRef/>
      </w:r>
      <w:r>
        <w:t xml:space="preserve"> </w:t>
      </w:r>
      <w:r>
        <w:fldChar w:fldCharType="begin"/>
      </w:r>
      <w:r>
        <w:instrText xml:space="preserve"> ADDIN ZOTERO_ITEM CSL_CITATION {"citationID":"KhYe2tWq","properties":{"formattedCitation":"{\\rtf Edzard, \\uc0\\u8220{}Omani Arabic.\\uc0\\u8221{}}","plainCitation":"Edzard,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schema":"https://github.com/citation-style-language/schema/raw/master/csl-citation.json"} </w:instrText>
      </w:r>
      <w:r>
        <w:fldChar w:fldCharType="separate"/>
      </w:r>
      <w:r w:rsidR="008846F2" w:rsidRPr="008846F2">
        <w:rPr>
          <w:rFonts w:ascii="Times New Roman" w:hAnsi="Times New Roman" w:cs="Times New Roman"/>
        </w:rPr>
        <w:t>Edzard, “Omani Arabic.”</w:t>
      </w:r>
      <w:r>
        <w:fldChar w:fldCharType="end"/>
      </w:r>
    </w:p>
  </w:footnote>
  <w:footnote w:id="57">
    <w:p w:rsidR="00380769" w:rsidRPr="00754DE1" w:rsidRDefault="00380769" w:rsidP="008846F2">
      <w:pPr>
        <w:pStyle w:val="FootnoteText"/>
        <w:rPr>
          <w:lang w:val="en-US"/>
        </w:rPr>
      </w:pPr>
      <w:r>
        <w:rPr>
          <w:rStyle w:val="FootnoteReference"/>
        </w:rPr>
        <w:footnoteRef/>
      </w:r>
      <w:r>
        <w:t xml:space="preserve"> </w:t>
      </w:r>
      <w:r>
        <w:fldChar w:fldCharType="begin"/>
      </w:r>
      <w:r>
        <w:instrText xml:space="preserve"> ADDIN ZOTERO_ITEM CSL_CITATION {"citationID":"uLUbX4JE","properties":{"formattedCitation":"Ibid., 483.","plainCitation":"Ibid., 483."},"citationItems":[{"id":168,"uris":["http://zotero.org/users/15046/items/9EIEFZCD"],"uri":["http://zotero.org/users/15046/items/9EIEFZCD"],"itemData":{"id":168,"type":"entry-encyclopedia","title":"Omani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locator":"483","label":"page"}],"schema":"https://github.com/citation-style-language/schema/raw/master/csl-citation.json"} </w:instrText>
      </w:r>
      <w:r>
        <w:fldChar w:fldCharType="separate"/>
      </w:r>
      <w:r w:rsidR="008846F2" w:rsidRPr="008846F2">
        <w:rPr>
          <w:rFonts w:ascii="Times New Roman" w:hAnsi="Times New Roman" w:cs="Times New Roman"/>
        </w:rPr>
        <w:t>Ibid., 483.</w:t>
      </w:r>
      <w:r>
        <w:fldChar w:fldCharType="end"/>
      </w:r>
    </w:p>
  </w:footnote>
  <w:footnote w:id="58">
    <w:p w:rsidR="00380769" w:rsidRPr="00380769" w:rsidRDefault="00380769" w:rsidP="008846F2">
      <w:pPr>
        <w:pStyle w:val="FootnoteText"/>
        <w:rPr>
          <w:lang w:val="en-US"/>
        </w:rPr>
      </w:pPr>
      <w:r>
        <w:rPr>
          <w:rStyle w:val="FootnoteReference"/>
        </w:rPr>
        <w:footnoteRef/>
      </w:r>
      <w:r>
        <w:t xml:space="preserve"> </w:t>
      </w:r>
      <w:r>
        <w:fldChar w:fldCharType="begin"/>
      </w:r>
      <w:r>
        <w:instrText xml:space="preserve"> ADDIN ZOTERO_ITEM CSL_CITATION {"citationID":"rerdnBcp","properties":{"formattedCitation":"Ibid.","plainCitation":"Ibid."},"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locator":"483","label":"page"}],"schema":"https://github.com/citation-style-language/schema/raw/master/csl-citation.json"} </w:instrText>
      </w:r>
      <w:r>
        <w:fldChar w:fldCharType="separate"/>
      </w:r>
      <w:r w:rsidR="008846F2" w:rsidRPr="008846F2">
        <w:rPr>
          <w:rFonts w:ascii="Times New Roman" w:hAnsi="Times New Roman" w:cs="Times New Roman"/>
        </w:rPr>
        <w:t>Ibid.</w:t>
      </w:r>
      <w:r>
        <w:fldChar w:fldCharType="end"/>
      </w:r>
    </w:p>
  </w:footnote>
  <w:footnote w:id="59">
    <w:p w:rsidR="00380769" w:rsidRPr="009A070E" w:rsidRDefault="00380769" w:rsidP="009A070E">
      <w:pPr>
        <w:pStyle w:val="FootnoteText"/>
      </w:pPr>
      <w:r>
        <w:rPr>
          <w:rStyle w:val="FootnoteReference"/>
        </w:rPr>
        <w:footnoteRef/>
      </w:r>
      <w:r>
        <w:t xml:space="preserve"> </w:t>
      </w:r>
      <w:r w:rsidRPr="009A070E">
        <w:rPr>
          <w:lang w:val="en-US"/>
        </w:rPr>
        <w:t>It i</w:t>
      </w:r>
      <w:r>
        <w:rPr>
          <w:lang w:val="en-US"/>
        </w:rPr>
        <w:t xml:space="preserve">s difficult to clearly observe presence or absence of a </w:t>
      </w:r>
      <w:r>
        <w:rPr>
          <w:rStyle w:val="DMG"/>
        </w:rPr>
        <w:t>šadda</w:t>
      </w:r>
      <w:r w:rsidRPr="009A070E">
        <w:t xml:space="preserve"> </w:t>
      </w:r>
      <w:r>
        <w:t xml:space="preserve">on the </w:t>
      </w:r>
      <w:r w:rsidRPr="009A070E">
        <w:rPr>
          <w:rStyle w:val="DMG"/>
        </w:rPr>
        <w:t>wāw</w:t>
      </w:r>
      <w:r>
        <w:t xml:space="preserve"> </w:t>
      </w:r>
      <w:r w:rsidRPr="009A070E">
        <w:t xml:space="preserve">aside </w:t>
      </w:r>
      <w:r>
        <w:t>from inferring it from MSA.</w:t>
      </w:r>
    </w:p>
  </w:footnote>
  <w:footnote w:id="60">
    <w:p w:rsidR="00380769" w:rsidRPr="009A070E" w:rsidRDefault="00380769">
      <w:pPr>
        <w:pStyle w:val="FootnoteText"/>
        <w:rPr>
          <w:lang w:val="en-US"/>
        </w:rPr>
      </w:pPr>
      <w:r>
        <w:rPr>
          <w:rStyle w:val="FootnoteReference"/>
        </w:rPr>
        <w:footnoteRef/>
      </w:r>
      <w:r>
        <w:t xml:space="preserve"> </w:t>
      </w:r>
      <w:r>
        <w:fldChar w:fldCharType="begin"/>
      </w:r>
      <w:r>
        <w:instrText xml:space="preserve"> ADDIN ZOTERO_ITEM CSL_CITATION {"citationID":"LhhbHRiC","properties":{"formattedCitation":"{\\rtf Edzard, \\uc0\\u8220{}Omani Arabic.\\uc0\\u8221{}}","plainCitation":"Edzard,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schema":"https://github.com/citation-style-language/schema/raw/master/csl-citation.json"} </w:instrText>
      </w:r>
      <w:r>
        <w:fldChar w:fldCharType="separate"/>
      </w:r>
      <w:r w:rsidR="008846F2" w:rsidRPr="008846F2">
        <w:rPr>
          <w:rFonts w:ascii="Times New Roman" w:hAnsi="Times New Roman" w:cs="Times New Roman"/>
        </w:rPr>
        <w:t>Edzard, “Omani Arabic.”</w:t>
      </w:r>
      <w:r>
        <w:fldChar w:fldCharType="end"/>
      </w:r>
    </w:p>
  </w:footnote>
  <w:footnote w:id="61">
    <w:p w:rsidR="00380769" w:rsidRPr="00CC56EB" w:rsidRDefault="00380769">
      <w:pPr>
        <w:pStyle w:val="FootnoteText"/>
        <w:rPr>
          <w:lang w:val="en-US"/>
        </w:rPr>
      </w:pPr>
      <w:r>
        <w:rPr>
          <w:rStyle w:val="FootnoteReference"/>
        </w:rPr>
        <w:footnoteRef/>
      </w:r>
      <w:r>
        <w:t xml:space="preserve"> A table of all sound form I verbs, as well as those of the doubly weak ones where R3 used to be a hamza in CA, is found in the supplemental materials at </w:t>
      </w:r>
      <w:hyperlink r:id="rId14">
        <w:r>
          <w:rPr>
            <w:rStyle w:val="InternetLink"/>
          </w:rPr>
          <w:t>https://sixty‌five.git‌hub.io/spo‌ken-ara‌bic-of-o‌man/verbs.html</w:t>
        </w:r>
      </w:hyperlink>
      <w:r>
        <w:t>.</w:t>
      </w:r>
    </w:p>
  </w:footnote>
  <w:footnote w:id="62">
    <w:p w:rsidR="00380769" w:rsidRPr="00754DE1" w:rsidRDefault="00380769">
      <w:pPr>
        <w:pStyle w:val="FootnoteText"/>
        <w:rPr>
          <w:lang w:val="en-US"/>
        </w:rPr>
      </w:pPr>
      <w:r>
        <w:rPr>
          <w:rStyle w:val="FootnoteReference"/>
        </w:rPr>
        <w:footnoteRef/>
      </w:r>
      <w:r>
        <w:t xml:space="preserve"> </w:t>
      </w:r>
      <w:r>
        <w:fldChar w:fldCharType="begin"/>
      </w:r>
      <w:r>
        <w:instrText xml:space="preserve"> ADDIN ZOTERO_ITEM CSL_CITATION {"citationID":"FAe4A4Lx","properties":{"formattedCitation":"{\\rtf Edzard, \\uc0\\u8220{}Omani Arabic.\\uc0\\u8221{}}","plainCitation":"Edzard, “Omani Arabic.”"},"citationItems":[{"id":168,"uris":["http://zotero.org/users/15046/items/9EIEFZCD"],"uri":["http://zotero.org/users/15046/items/9EIEFZCD"],"itemData":{"id":168,"type":"entry-encyclopedia","title":"Omani Arabic","container-title":"Encyclopedia of Arabic Language and Linguistics","page":"478-491","volume":"3","note":"bibtex: ea:oa\nbibtex[referencetype=incollection;crossref=ea]","language":"en","author":[{"family":"Edzard","given":"Lutz"}],"editor":[{"family":"Versteegh","given":"Kees"}],"issued":{"date-parts":[["2009"]]}}}],"schema":"https://github.com/citation-style-language/schema/raw/master/csl-citation.json"} </w:instrText>
      </w:r>
      <w:r>
        <w:fldChar w:fldCharType="separate"/>
      </w:r>
      <w:r w:rsidR="008846F2" w:rsidRPr="008846F2">
        <w:rPr>
          <w:rFonts w:ascii="Times New Roman" w:hAnsi="Times New Roman" w:cs="Times New Roman"/>
        </w:rPr>
        <w:t>Edzard, “Omani Arabic.”</w:t>
      </w:r>
      <w:r>
        <w:fldChar w:fldCharType="end"/>
      </w:r>
    </w:p>
  </w:footnote>
  <w:footnote w:id="63">
    <w:p w:rsidR="00380769" w:rsidRDefault="00380769">
      <w:pPr>
        <w:pStyle w:val="FootnoteText"/>
      </w:pPr>
      <w:r>
        <w:rPr>
          <w:rStyle w:val="FootnoteReference"/>
        </w:rPr>
        <w:footnoteRef/>
      </w:r>
      <w:r>
        <w:t xml:space="preserve"> A programming language originally developed in Japan with strengths in coping with Uni</w:t>
      </w:r>
      <w:r>
        <w:softHyphen/>
        <w:t>code texts (</w:t>
      </w:r>
      <w:hyperlink r:id="rId15">
        <w:r>
          <w:rPr>
            <w:rStyle w:val="InternetLink"/>
          </w:rPr>
          <w:t>https://www.ruby-lang.org</w:t>
        </w:r>
      </w:hyperlink>
      <w:r>
        <w:t>).</w:t>
      </w:r>
    </w:p>
  </w:footnote>
  <w:footnote w:id="64">
    <w:p w:rsidR="00380769" w:rsidRPr="00F94CC7" w:rsidRDefault="00380769">
      <w:pPr>
        <w:pStyle w:val="FootnoteText"/>
        <w:rPr>
          <w:lang w:val="en-US"/>
        </w:rPr>
      </w:pPr>
      <w:r>
        <w:rPr>
          <w:rStyle w:val="FootnoteReference"/>
        </w:rPr>
        <w:footnoteRef/>
      </w:r>
      <w:r>
        <w:t xml:space="preserve"> For pre-normalisation cleanup, Spence Green’s </w:t>
      </w:r>
      <w:r>
        <w:rPr>
          <w:i/>
          <w:iCs/>
        </w:rPr>
        <w:t>basic_ortho_norm.py</w:t>
      </w:r>
      <w:r>
        <w:t xml:space="preserve"> Python script was used. It is available at </w:t>
      </w:r>
      <w:hyperlink r:id="rId16">
        <w:r>
          <w:rPr>
            <w:rStyle w:val="InternetLink"/>
          </w:rPr>
          <w:t>http://www.spence‌green.com/2011/01/19/how‌to-ba‌sic-ara‌bic-prepro‌cessing-for-nlp</w:t>
        </w:r>
      </w:hyperlink>
      <w:r>
        <w:t xml:space="preserve"> along with further reading into the subject.</w:t>
      </w:r>
    </w:p>
  </w:footnote>
  <w:footnote w:id="65">
    <w:p w:rsidR="00380769" w:rsidRPr="00F94CC7" w:rsidRDefault="00380769">
      <w:pPr>
        <w:pStyle w:val="FootnoteText"/>
      </w:pPr>
      <w:r>
        <w:rPr>
          <w:rStyle w:val="FootnoteReference"/>
        </w:rPr>
        <w:footnoteRef/>
      </w:r>
      <w:r>
        <w:t xml:space="preserve"> </w:t>
      </w:r>
      <w:hyperlink r:id="rId17">
        <w:r>
          <w:rPr>
            <w:rStyle w:val="InternetLink"/>
          </w:rPr>
          <w:t>https://catalog.ldc.upenn.edu/LDC2002L49</w:t>
        </w:r>
      </w:hyperlink>
    </w:p>
  </w:footnote>
  <w:footnote w:id="66">
    <w:p w:rsidR="00380769" w:rsidRPr="00F94CC7" w:rsidRDefault="00380769" w:rsidP="000835AB">
      <w:pPr>
        <w:pStyle w:val="FootnoteText"/>
        <w:rPr>
          <w:lang w:val="en-US"/>
        </w:rPr>
      </w:pPr>
      <w:r>
        <w:rPr>
          <w:rStyle w:val="FootnoteReference"/>
        </w:rPr>
        <w:footnoteRef/>
      </w:r>
      <w:r>
        <w:t xml:space="preserve"> </w:t>
      </w:r>
      <w:r>
        <w:rPr>
          <w:i/>
          <w:iCs/>
        </w:rPr>
        <w:t>Sadam al-Azani et al.</w:t>
      </w:r>
      <w:r>
        <w:t xml:space="preserve"> 2013, </w:t>
      </w:r>
      <w:hyperlink r:id="rId18">
        <w:r>
          <w:rPr>
            <w:rStyle w:val="InternetLink"/>
          </w:rPr>
          <w:t>https://sourceforge.net/projects/aramorphnet</w:t>
        </w:r>
      </w:hyperlink>
      <w:r>
        <w:t>. It should be no</w:t>
      </w:r>
      <w:r>
        <w:softHyphen/>
        <w:t>ted that the hosting website, SourceForge, is reported to limit access from ITAR-re</w:t>
      </w:r>
      <w:r>
        <w:softHyphen/>
        <w:t>strict</w:t>
      </w:r>
      <w:r>
        <w:softHyphen/>
        <w:t>ed count</w:t>
      </w:r>
      <w:r>
        <w:softHyphen/>
        <w:t>ries. In such cases, an error message worded "download forbidden" will be shown.</w:t>
      </w:r>
    </w:p>
  </w:footnote>
  <w:footnote w:id="67">
    <w:p w:rsidR="00380769" w:rsidRPr="00F94CC7" w:rsidRDefault="00380769">
      <w:pPr>
        <w:pStyle w:val="FootnoteText"/>
        <w:rPr>
          <w:lang w:val="de-DE"/>
        </w:rPr>
      </w:pPr>
      <w:r>
        <w:rPr>
          <w:rStyle w:val="FootnoteReference"/>
        </w:rPr>
        <w:footnoteRef/>
      </w:r>
      <w:r w:rsidRPr="0081169E">
        <w:rPr>
          <w:lang w:val="de-DE"/>
        </w:rPr>
        <w:t xml:space="preserve"> </w:t>
      </w:r>
      <w:r>
        <w:rPr>
          <w:lang w:val="de-DE"/>
        </w:rPr>
        <w:t xml:space="preserve">Pierrick Brihaye, </w:t>
      </w:r>
      <w:hyperlink r:id="rId19">
        <w:r>
          <w:rPr>
            <w:rStyle w:val="InternetLink"/>
            <w:lang w:val="de-DE"/>
          </w:rPr>
          <w:t>https://sourceforge.net/projects/aramorph</w:t>
        </w:r>
      </w:hyperlink>
      <w:hyperlink r:id="rId20">
        <w:r>
          <w:rPr>
            <w:rStyle w:val="InternetLink"/>
            <w:lang w:val="de-DE"/>
          </w:rPr>
          <w:t>.</w:t>
        </w:r>
      </w:hyperlink>
    </w:p>
  </w:footnote>
  <w:footnote w:id="68">
    <w:p w:rsidR="00380769" w:rsidRPr="00F94CC7" w:rsidRDefault="00380769">
      <w:pPr>
        <w:pStyle w:val="FootnoteText"/>
        <w:rPr>
          <w:lang w:val="en-US"/>
        </w:rPr>
      </w:pPr>
      <w:r>
        <w:rPr>
          <w:rStyle w:val="FootnoteReference"/>
        </w:rPr>
        <w:footnoteRef/>
      </w:r>
      <w:r>
        <w:t xml:space="preserve"> Even though the web-based version (</w:t>
      </w:r>
      <w:hyperlink r:id="rId21">
        <w:r>
          <w:rPr>
            <w:rStyle w:val="InternetLink"/>
          </w:rPr>
          <w:t>https://camel.abudhabi.nyu.edu/ma‌damira</w:t>
        </w:r>
      </w:hyperlink>
      <w:r>
        <w:t>) is available for trial with small amounts of text, it is not suitable for working with larger amounts. Licenses are theoretically available for academic institutions, but one component requires separate licensing, which the author of this article was unable to obtain.</w:t>
      </w:r>
    </w:p>
  </w:footnote>
  <w:footnote w:id="69">
    <w:p w:rsidR="00380769" w:rsidRPr="00F94CC7" w:rsidRDefault="00380769">
      <w:pPr>
        <w:pStyle w:val="FootnoteText"/>
      </w:pPr>
      <w:r>
        <w:rPr>
          <w:rStyle w:val="FootnoteReference"/>
        </w:rPr>
        <w:footnoteRef/>
      </w:r>
      <w:r>
        <w:t xml:space="preserve"> </w:t>
      </w:r>
      <w:hyperlink r:id="rId22">
        <w:r>
          <w:rPr>
            <w:rStyle w:val="InternetLink"/>
          </w:rPr>
          <w:t>http://www.lrec-conf.org/proceedings/lrec2014/pdf/593_Paper.pdf</w:t>
        </w:r>
      </w:hyperlink>
    </w:p>
  </w:footnote>
  <w:footnote w:id="70">
    <w:p w:rsidR="00380769" w:rsidRPr="00F94CC7" w:rsidRDefault="00380769">
      <w:pPr>
        <w:pStyle w:val="FootnoteText"/>
      </w:pPr>
      <w:r>
        <w:rPr>
          <w:rStyle w:val="FootnoteReference"/>
        </w:rPr>
        <w:footnoteRef/>
      </w:r>
      <w:r>
        <w:t xml:space="preserve"> </w:t>
      </w:r>
      <w:hyperlink r:id="rId23">
        <w:r>
          <w:rPr>
            <w:rStyle w:val="InternetLink"/>
          </w:rPr>
          <w:t>https://github.com/sixtyfive/spoken-arabic-of-oman/‌blob/‌master/‌wfa/‌lemma‌tisation‌_replac‌e‌‌ment_table.txt</w:t>
        </w:r>
      </w:hyperlink>
      <w:r>
        <w:t xml:space="preserve">; </w:t>
      </w:r>
      <w:hyperlink r:id="rId24">
        <w:r>
          <w:rPr>
            <w:rStyle w:val="InternetLink"/>
          </w:rPr>
          <w:t>https://git‌hub.com/‌sixty‌five/spo‌ken-ara‌bic-of-o‌man/‌blob/‌master/‌wfa/‌to‌k‌e‌n‌‌isation_replacement_table.txt</w:t>
        </w:r>
      </w:hyperlink>
      <w:r>
        <w:t>.</w:t>
      </w:r>
    </w:p>
  </w:footnote>
  <w:footnote w:id="71">
    <w:p w:rsidR="00380769" w:rsidRPr="00F94CC7" w:rsidRDefault="00380769">
      <w:pPr>
        <w:pStyle w:val="FootnoteText"/>
      </w:pPr>
      <w:r>
        <w:rPr>
          <w:rStyle w:val="FootnoteReference"/>
        </w:rPr>
        <w:footnoteRef/>
      </w:r>
      <w:r>
        <w:t xml:space="preserve"> </w:t>
      </w:r>
      <w:hyperlink r:id="rId25">
        <w:r>
          <w:rPr>
            <w:rStyle w:val="InternetLink"/>
          </w:rPr>
          <w:t>https://github.com/sixtyfive/spoken-arabic-of-oman/blob/master/wfa/count_words.rb</w:t>
        </w:r>
      </w:hyperlink>
    </w:p>
  </w:footnote>
  <w:footnote w:id="72">
    <w:p w:rsidR="00380769" w:rsidRPr="00D74F6D" w:rsidRDefault="00380769">
      <w:pPr>
        <w:pStyle w:val="FootnoteText"/>
      </w:pPr>
      <w:r>
        <w:rPr>
          <w:rStyle w:val="FootnoteReference"/>
        </w:rPr>
        <w:footnoteRef/>
      </w:r>
      <w:r>
        <w:t xml:space="preserve"> </w:t>
      </w:r>
      <w:hyperlink r:id="rId26">
        <w:r>
          <w:rPr>
            <w:rStyle w:val="InternetLink"/>
          </w:rPr>
          <w:t>https://sixtyfive.github.io/spoken-arabic-of-oman/top30words.html</w:t>
        </w:r>
      </w:hyperlink>
    </w:p>
  </w:footnote>
  <w:footnote w:id="73">
    <w:p w:rsidR="00380769" w:rsidRPr="006E15CD"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{"citationID":"eXaGD9JV","properties":{"formattedCitation":"{\\rtf Marc Brysbaert and Boris New, \\uc0\\u8220{}Moving Beyond Ku\\uc0\\u269{}era and Francis. A Critical Evaluation of Current Word Frequency Norms and the Introduction of a New and Improved Word Frequency Measure for American English,\\uc0\\u8221{} {\\i{}Behavior Research Methods} 41, no. 4 (November 2009): 977\\uc0\\u8211{}90, https://doi.org/10.3758/BRM.41.4.977.}","plainCitation":"Marc Brysbaert and Boris New, “Moving Beyond Kučera and Francis. A Critical Evaluation of Current Word Frequency Norms and the Introduction of a New and Improved Word Frequency Measure for American English,” Behavior Research Methods 41, no. 4 (November 2009): 977–90, https://doi.org/10.3758/BRM.41.4.977."},"citationItems":[{"id":226,"uris":["http://zotero.org/users/15046/items/64W5ZRAT"],"uri":["http://zotero.org/users/15046/items/64W5ZRAT"],"itemData":{"id":226,"type":"article-journal","title":"Moving Beyond Kučera and Francis. A critical evaluation of current word frequency norms and the introduction of a new and improved word frequency measure for American English","container-title":"Behavior Research Methods","page":"977-990","volume":"41","issue":"4","source":"CrossRef","DOI":"10.3758/BRM.41.4.977","ISSN":"1554-351X, 1554-3528","note":"bibtex: brysbaert:wordfreq:2009","language":"en","author":[{"family":"Brysbaert","given":"Marc"},{"family":"New","given":"Boris"}],"issued":{"date-parts":[["2009",11]]}}}],"schema":"https://github.com/citation-style-language/schema/raw/master/csl-citation.json"} </w:instrText>
      </w:r>
      <w:r>
        <w:fldChar w:fldCharType="separate"/>
      </w:r>
      <w:r w:rsidR="008846F2" w:rsidRPr="008846F2">
        <w:rPr>
          <w:rFonts w:ascii="Times New Roman" w:hAnsi="Times New Roman" w:cs="Times New Roman"/>
        </w:rPr>
        <w:t xml:space="preserve">Marc Brysbaert and Boris New, “Moving Beyond Kučera and Francis. A Critical Evaluation of Current Word Frequency Norms and the Introduction of a New and Improved Word Frequency Measure for American English,” </w:t>
      </w:r>
      <w:r w:rsidR="008846F2" w:rsidRPr="008846F2">
        <w:rPr>
          <w:rFonts w:ascii="Times New Roman" w:hAnsi="Times New Roman" w:cs="Times New Roman"/>
          <w:i/>
          <w:iCs/>
        </w:rPr>
        <w:t>Behavior Research Methods</w:t>
      </w:r>
      <w:r w:rsidR="008846F2" w:rsidRPr="008846F2">
        <w:rPr>
          <w:rFonts w:ascii="Times New Roman" w:hAnsi="Times New Roman" w:cs="Times New Roman"/>
        </w:rPr>
        <w:t xml:space="preserve"> 41, no. 4 (November 2009): 977–90, https://doi.org/10.3758/BRM.41.4.977.</w:t>
      </w:r>
      <w:r>
        <w:fldChar w:fldCharType="end"/>
      </w:r>
    </w:p>
  </w:footnote>
  <w:footnote w:id="74">
    <w:p w:rsidR="00380769" w:rsidRPr="006E15CD" w:rsidRDefault="00380769" w:rsidP="008846F2">
      <w:pPr>
        <w:pStyle w:val="FootnoteText"/>
        <w:rPr>
          <w:lang w:val="en-US"/>
        </w:rPr>
      </w:pPr>
      <w:r>
        <w:rPr>
          <w:rStyle w:val="FootnoteReference"/>
        </w:rPr>
        <w:footnoteRef/>
      </w:r>
      <w:r>
        <w:t xml:space="preserve"> </w:t>
      </w:r>
      <w:r>
        <w:fldChar w:fldCharType="begin"/>
      </w:r>
      <w:r>
        <w:instrText xml:space="preserve"> ADDIN ZOTERO_ITEM CSL_CITATION {"citationID":"aUhVJBz2","properties":{"formattedCitation":"Ibid., 979.","plainCitation":"Ibid., 979."},"citationItems":[{"id":226,"uris":["http://zotero.org/users/15046/items/64W5ZRAT"],"uri":["http://zotero.org/users/15046/items/64W5ZRAT"],"itemData":{"id":226,"type":"article-journal","title":"Moving Beyond Kučera and Francis. A critical evaluation of current word frequency norms and the introduction of a new and improved word frequency measure for American English","container-title":"Behavior Research Methods","page":"977-990","volume":"41","issue":"4","source":"CrossRef","DOI":"10.3758/BRM.41.4.977","ISSN":"1554-351X, 1554-3528","note":"bibtex: brysbaert:wordfreq:2009","language":"en","author":[{"family":"Brysbaert","given":"Marc"},{"family":"New","given":"Boris"}],"issued":{"date-parts":[["2009",11]]}},"locator":"979","label":"page"}],"schema":"https://github.com/citation-style-language/schema/raw/master/csl-citation.json"} </w:instrText>
      </w:r>
      <w:r>
        <w:fldChar w:fldCharType="separate"/>
      </w:r>
      <w:r w:rsidR="008846F2" w:rsidRPr="008846F2">
        <w:rPr>
          <w:rFonts w:ascii="Times New Roman" w:hAnsi="Times New Roman" w:cs="Times New Roman"/>
        </w:rPr>
        <w:t>Ibid., 979.</w:t>
      </w:r>
      <w:r>
        <w:fldChar w:fldCharType="end"/>
      </w:r>
    </w:p>
  </w:footnote>
  <w:footnote w:id="75">
    <w:p w:rsidR="00380769" w:rsidRPr="006E15CD"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{"citationID":"scZKu3wb","properties":{"formattedCitation":"{\\rtf Stefan Th. Gries, \\uc0\\u8220{}Dispersions and Adjusted Frequencies in Corpora,\\uc0\\u8221{} {\\i{}International Journal of Corpus Linguistics} 13, no. 4 (2008): 403\\uc0\\u8211{}37, https://doi.org/10.1075/ijcl.13.4.02gri.}","plainCitation":"Stefan Th. Gries, “Dispersions and Adjusted Frequencies in Corpora,” International Journal of Corpus Linguistics 13, no. 4 (2008): 403–37, https://doi.org/10.1075/ijcl.13.4.02gri."},"citationItems":[{"id":104,"uris":["http://zotero.org/users/15046/items/X8HSZQDS"],"uri":["http://zotero.org/users/15046/items/X8HSZQDS"],"itemData":{"id":104,"type":"article-journal","title":"Dispersions and Adjusted Frequencies in Corpora","container-title":"International Journal of Corpus Linguistics","page":"403-437","volume":"13","issue":"4","source":"CrossRef","DOI":"10.1075/ijcl.13.4.02gri","ISSN":"1384-6655, 1569-9811","note":"bibtex: gries:dispersions:2008","language":"en","author":[{"family":"Gries","given":"Stefan Th."}],"issued":{"date-parts":[["2008"]]}}}],"schema":"https://github.com/citation-style-language/schema/raw/master/csl-citation.json"} </w:instrText>
      </w:r>
      <w:r>
        <w:fldChar w:fldCharType="separate"/>
      </w:r>
      <w:r w:rsidR="008846F2" w:rsidRPr="008846F2">
        <w:rPr>
          <w:rFonts w:ascii="Times New Roman" w:hAnsi="Times New Roman" w:cs="Times New Roman"/>
        </w:rPr>
        <w:t xml:space="preserve">Stefan Th. Gries, “Dispersions and Adjusted Frequencies in Corpora,” </w:t>
      </w:r>
      <w:r w:rsidR="008846F2" w:rsidRPr="008846F2">
        <w:rPr>
          <w:rFonts w:ascii="Times New Roman" w:hAnsi="Times New Roman" w:cs="Times New Roman"/>
          <w:i/>
          <w:iCs/>
        </w:rPr>
        <w:t>International Journal of Corpus Linguistics</w:t>
      </w:r>
      <w:r w:rsidR="008846F2" w:rsidRPr="008846F2">
        <w:rPr>
          <w:rFonts w:ascii="Times New Roman" w:hAnsi="Times New Roman" w:cs="Times New Roman"/>
        </w:rPr>
        <w:t xml:space="preserve"> 13, no. 4 (2008): 403–37, https://doi.org/10.1075/ijcl.13.4.02gri.</w:t>
      </w:r>
      <w:r>
        <w:fldChar w:fldCharType="end"/>
      </w:r>
    </w:p>
  </w:footnote>
  <w:footnote w:id="76">
    <w:p w:rsidR="00380769" w:rsidRPr="006E15CD"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{"citationID":"1tsT4qQb","properties":{"formattedCitation":"{\\rtf Jacob E. Safra and Jorge Aguilar-Cauz, eds., \\uc0\\u8220{}Constantine, Donation Of,\\uc0\\u8221{} {\\i{}The New Encyclopaedia Britannica} (Chicago, London, New Delhi, Paris, Seoul, Sydney, Taipei, Tokyo, 2010), https://www.britannica.com/topic/Donation-of-Constantine.}","plainCitation":"Jacob E. Safra and Jorge Aguilar-Cauz, eds., “Constantine, Donation Of,” The New Encyclopaedia Britannica (Chicago, London, New Delhi, Paris, Seoul, Sydney, Taipei, Tokyo, 2010), https://www.britannica.com/topic/Donation-of-Constantine."},"citationItems":[{"id":176,"uris":["http://zotero.org/users/15046/items/V943D5GX"],"uri":["http://zotero.org/users/15046/items/V943D5GX"],"itemData":{"id":176,"type":"entry-encyclopedia","title":"Constantine, Donation of","container-title":"The New Encyclopaedia Britannica","publisher-place":"Chicago, London, New Delhi, Paris, Seoul, Sydney, Taipei, Tokyo","volume":"3","number-of-volumes":"29","event-place":"Chicago, London, New Delhi, Paris, Seoul, Sydney, Taipei, Tokyo","URL":"https://www.britannica.com/topic/Donation-of-Constantine","ISBN":"978-1-59339-837-8","note":"bibtex: eb:donationofconstantine\nbibtex[crossref=eb]","language":"en","editor":[{"family":"Safra","given":"Jacob E."},{"family":"Aguilar-Cauz","given":"Jorge"}],"issued":{"date-parts":[["2010"]]}}}],"schema":"https://github.com/citation-style-language/schema/raw/master/csl-citation.json"} </w:instrText>
      </w:r>
      <w:r>
        <w:fldChar w:fldCharType="separate"/>
      </w:r>
      <w:r w:rsidR="008846F2" w:rsidRPr="008846F2">
        <w:rPr>
          <w:rFonts w:ascii="Times New Roman" w:hAnsi="Times New Roman" w:cs="Times New Roman"/>
        </w:rPr>
        <w:t xml:space="preserve">Jacob E. Safra and Jorge Aguilar-Cauz, eds., “Constantine, Donation Of,” </w:t>
      </w:r>
      <w:r w:rsidR="008846F2" w:rsidRPr="008846F2">
        <w:rPr>
          <w:rFonts w:ascii="Times New Roman" w:hAnsi="Times New Roman" w:cs="Times New Roman"/>
          <w:i/>
          <w:iCs/>
        </w:rPr>
        <w:t>The New Encyclopaedia Britannica</w:t>
      </w:r>
      <w:r w:rsidR="008846F2" w:rsidRPr="008846F2">
        <w:rPr>
          <w:rFonts w:ascii="Times New Roman" w:hAnsi="Times New Roman" w:cs="Times New Roman"/>
        </w:rPr>
        <w:t xml:space="preserve"> (Chicago, London, New Delhi, Paris, Seoul, Sydney, Taipei, Tokyo, 2010), https://www.britannica.com/topic/Donation-of-Constantine.</w:t>
      </w:r>
      <w:r>
        <w:fldChar w:fldCharType="end"/>
      </w:r>
    </w:p>
  </w:footnote>
  <w:footnote w:id="77">
    <w:p w:rsidR="00380769" w:rsidRPr="006E15CD" w:rsidRDefault="00380769" w:rsidP="00CA3BAE">
      <w:pPr>
        <w:pStyle w:val="FootnoteText"/>
        <w:rPr>
          <w:lang w:val="en-US"/>
        </w:rPr>
      </w:pPr>
      <w:r>
        <w:rPr>
          <w:rStyle w:val="FootnoteReference"/>
        </w:rPr>
        <w:footnoteRef/>
      </w:r>
      <w:r>
        <w:t xml:space="preserve"> Including distributions of </w:t>
      </w:r>
      <w:r>
        <w:rPr>
          <w:i/>
          <w:iCs/>
        </w:rPr>
        <w:t>Linux</w:t>
      </w:r>
      <w:r>
        <w:t xml:space="preserve"> or </w:t>
      </w:r>
      <w:r>
        <w:rPr>
          <w:i/>
          <w:iCs/>
        </w:rPr>
        <w:t>BSD</w:t>
      </w:r>
      <w:r>
        <w:t xml:space="preserve"> such as the </w:t>
      </w:r>
      <w:r>
        <w:rPr>
          <w:i/>
          <w:iCs/>
        </w:rPr>
        <w:t>Ubuntu</w:t>
      </w:r>
      <w:r>
        <w:t xml:space="preserve"> and </w:t>
      </w:r>
      <w:r>
        <w:rPr>
          <w:i/>
          <w:iCs/>
        </w:rPr>
        <w:t>MacOS</w:t>
      </w:r>
      <w:r>
        <w:t xml:space="preserve"> operating systems.</w:t>
      </w:r>
    </w:p>
  </w:footnote>
  <w:footnote w:id="78">
    <w:p w:rsidR="00380769" w:rsidRPr="0058502B" w:rsidRDefault="00380769">
      <w:pPr>
        <w:pStyle w:val="FootnoteText"/>
      </w:pPr>
      <w:r>
        <w:rPr>
          <w:rStyle w:val="FootnoteReference"/>
        </w:rPr>
        <w:footnoteRef/>
      </w:r>
      <w:r>
        <w:t xml:space="preserve"> </w:t>
      </w:r>
      <w:hyperlink r:id="rId27">
        <w:r>
          <w:rPr>
            <w:rStyle w:val="InternetLink"/>
          </w:rPr>
          <w:t>https://en.wikipedia.org/wiki/Stylometry</w:t>
        </w:r>
      </w:hyperlink>
    </w:p>
  </w:footnote>
  <w:footnote w:id="79">
    <w:p w:rsidR="00380769" w:rsidRPr="006E15CD" w:rsidRDefault="00380769">
      <w:pPr>
        <w:pStyle w:val="FootnoteText"/>
        <w:rPr>
          <w:lang w:val="en-US"/>
        </w:rPr>
      </w:pPr>
      <w:r>
        <w:rPr>
          <w:rStyle w:val="FootnoteReference"/>
        </w:rPr>
        <w:footnoteRef/>
      </w:r>
      <w:r>
        <w:t xml:space="preserve"> Dr. Peter Millican’s </w:t>
      </w:r>
      <w:r>
        <w:rPr>
          <w:i/>
          <w:iCs/>
        </w:rPr>
        <w:t>Signature,</w:t>
      </w:r>
      <w:r>
        <w:t xml:space="preserve"> </w:t>
      </w:r>
      <w:hyperlink r:id="rId28">
        <w:r>
          <w:rPr>
            <w:rStyle w:val="InternetLink"/>
          </w:rPr>
          <w:t>http://www.philocomp.net/humanities/signature.htm</w:t>
        </w:r>
      </w:hyperlink>
      <w:r>
        <w:t>.</w:t>
      </w:r>
    </w:p>
  </w:footnote>
  <w:footnote w:id="80">
    <w:p w:rsidR="00380769" w:rsidRPr="006E15CD" w:rsidRDefault="00380769">
      <w:pPr>
        <w:pStyle w:val="FootnoteText"/>
        <w:rPr>
          <w:lang w:val="en-US"/>
        </w:rPr>
      </w:pPr>
      <w:r>
        <w:rPr>
          <w:rStyle w:val="FootnoteReference"/>
        </w:rPr>
        <w:footnoteRef/>
      </w:r>
      <w:r>
        <w:t xml:space="preserve"> Produced in the same manner as described earlier regarding the OA transcripts.</w:t>
      </w:r>
    </w:p>
  </w:footnote>
  <w:footnote w:id="81">
    <w:p w:rsidR="00380769" w:rsidRPr="0058502B"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{"citationID":"cTAhI3A0","properties":{"formattedCitation":"{\\rtf Tomihisa Kamada and Satoru Kawai, \\uc0\\u8220{}An Algorithm for Drawing General Undirected Graphs,\\uc0\\u8221{} {\\i{}Information Processing Letters} 31 (1989).}","plainCitation":"Tomihisa Kamada and Satoru Kawai, “An Algorithm for Drawing General Undirected Graphs,” Information Processing Letters 31 (1989)."},"citationItems":[{"id":189,"uris":["http://zotero.org/users/15046/items/ARTFCHT3"],"uri":["http://zotero.org/users/15046/items/ARTFCHT3"],"itemData":{"id":189,"type":"article-journal","title":"An Algorithm for Drawing General Undirected Graphs","container-title":"Information Processing Letters","volume":"31","note":"bibtex: kk1989","language":"en","author":[{"family":"Kamada","given":"Tomihisa"},{"family":"Kawai","given":"Satoru"}],"issued":{"date-parts":[["1989"]]}}}],"schema":"https://github.com/citation-style-language/schema/raw/master/csl-citation.json"} </w:instrText>
      </w:r>
      <w:r>
        <w:fldChar w:fldCharType="separate"/>
      </w:r>
      <w:r w:rsidR="008846F2" w:rsidRPr="008846F2">
        <w:rPr>
          <w:rFonts w:ascii="Times New Roman" w:hAnsi="Times New Roman" w:cs="Times New Roman"/>
        </w:rPr>
        <w:t xml:space="preserve">Tomihisa Kamada and Satoru Kawai, “An Algorithm for Drawing General Undirected Graphs,” </w:t>
      </w:r>
      <w:r w:rsidR="008846F2" w:rsidRPr="008846F2">
        <w:rPr>
          <w:rFonts w:ascii="Times New Roman" w:hAnsi="Times New Roman" w:cs="Times New Roman"/>
          <w:i/>
          <w:iCs/>
        </w:rPr>
        <w:t>Information Processing Letters</w:t>
      </w:r>
      <w:r w:rsidR="008846F2" w:rsidRPr="008846F2">
        <w:rPr>
          <w:rFonts w:ascii="Times New Roman" w:hAnsi="Times New Roman" w:cs="Times New Roman"/>
        </w:rPr>
        <w:t xml:space="preserve"> 31 (1989).</w:t>
      </w:r>
      <w:r>
        <w:fldChar w:fldCharType="end"/>
      </w:r>
    </w:p>
  </w:footnote>
  <w:footnote w:id="82">
    <w:p w:rsidR="00380769" w:rsidRPr="0058502B" w:rsidRDefault="00380769">
      <w:pPr>
        <w:pStyle w:val="FootnoteText"/>
      </w:pPr>
      <w:r>
        <w:rPr>
          <w:rStyle w:val="FootnoteReference"/>
        </w:rPr>
        <w:footnoteRef/>
      </w:r>
      <w:r>
        <w:t xml:space="preserve"> </w:t>
      </w:r>
      <w:hyperlink r:id="rId29">
        <w:r>
          <w:rPr>
            <w:rStyle w:val="InternetLink"/>
          </w:rPr>
          <w:t>https://github.com/sixtyfive/spoken-arabic-of-oman/blob/master/stylometry/stylo.r</w:t>
        </w:r>
      </w:hyperlink>
    </w:p>
  </w:footnote>
  <w:footnote w:id="83">
    <w:p w:rsidR="00380769" w:rsidRPr="00CA3BAE" w:rsidRDefault="00380769">
      <w:pPr>
        <w:pStyle w:val="FootnoteText"/>
        <w:rPr>
          <w:lang w:val="en-US"/>
        </w:rPr>
      </w:pPr>
      <w:r>
        <w:rPr>
          <w:rStyle w:val="FootnoteReference"/>
        </w:rPr>
        <w:footnoteRef/>
      </w:r>
      <w:r>
        <w:t xml:space="preserve"> The </w:t>
      </w:r>
      <w:r>
        <w:rPr>
          <w:i/>
          <w:iCs/>
        </w:rPr>
        <w:t xml:space="preserve">stylo </w:t>
      </w:r>
      <w:r>
        <w:t>package possesses built-in clean-up devices, but not, at this time, for Arabic. Only the small cleaning measure of removing punctuation characters such as full stop, comma, question mark, etc. is being performed by the script.</w:t>
      </w:r>
    </w:p>
  </w:footnote>
  <w:footnote w:id="84">
    <w:p w:rsidR="00380769" w:rsidRPr="00FF313B"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{"citationID":"XtdLqjUW","properties":{"formattedCitation":"{\\rtf Christos H. Papadimitriou et al., \\uc0\\u8220{}Latent Semantic Indexing: A Probabilistic Analysis,\\uc0\\u8221{} 1997.}","plainCitation":"Christos H. Papadimitriou et al., “Latent Semantic Indexing: A Probabilistic Analysis,” 1997."},"citationItems":[{"id":186,"uris":["http://zotero.org/users/15046/items/UTBUAFK3"],"uri":["http://zotero.org/users/15046/items/UTBUAFK3"],"itemData":{"id":186,"type":"article-journal","title":"Latent Semantic Indexing: A Probabilistic Analysis","author":[{"family":"Papadimitriou","given":"Christos H."},{"family":"Raghavan","given":"Prabhakar"},{"family":"Tamaki","given":"Hisao"},{"family":"Vempela","given":"Santosh"}],"issued":{"date-parts":[["1997"]]}}}],"schema":"https://github.com/citation-style-language/schema/raw/master/csl-citation.json"} </w:instrText>
      </w:r>
      <w:r>
        <w:fldChar w:fldCharType="separate"/>
      </w:r>
      <w:r w:rsidR="008846F2" w:rsidRPr="008846F2">
        <w:rPr>
          <w:rFonts w:ascii="Times New Roman" w:hAnsi="Times New Roman" w:cs="Times New Roman"/>
        </w:rPr>
        <w:t>Christos H. Papadimitriou et al., “Latent Semantic Indexing: A Probabilistic Analysis,” 1997.</w:t>
      </w:r>
      <w:r>
        <w:fldChar w:fldCharType="end"/>
      </w:r>
    </w:p>
  </w:footnote>
  <w:footnote w:id="85">
    <w:p w:rsidR="00380769" w:rsidRPr="00401D25" w:rsidRDefault="00380769" w:rsidP="00401D25">
      <w:pPr>
        <w:pStyle w:val="FootnoteText"/>
      </w:pPr>
      <w:r>
        <w:rPr>
          <w:rStyle w:val="FootnoteReference"/>
        </w:rPr>
        <w:footnoteRef/>
      </w:r>
      <w:r>
        <w:t xml:space="preserve"> Based on Peter Gustav Lejeune Dirichlet's family of probability distributions.</w:t>
      </w:r>
    </w:p>
  </w:footnote>
  <w:footnote w:id="86">
    <w:p w:rsidR="00380769" w:rsidRPr="00FF313B"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{"citationID":"DaXTlQGh","properties":{"formattedCitation":"{\\rtf David M. Blei, Andrew Y. Ng, and Michael I. Jordan, \\uc0\\u8220{}Latent Dirichlet Allocation,\\uc0\\u8221{} {\\i{}Journal of Machine Learning Research}, no. 3 (January 2003).}","plainCitation":"David M. Blei, Andrew Y. Ng, and Michael I. Jordan, “Latent Dirichlet Allocation,” Journal of Machine Learning Research, no. 3 (January 2003)."},"citationItems":[{"id":187,"uris":["http://zotero.org/users/15046/items/XIKAVTDM"],"uri":["http://zotero.org/users/15046/items/XIKAVTDM"],"itemData":{"id":187,"type":"article-journal","title":"Latent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008846F2" w:rsidRPr="008846F2">
        <w:rPr>
          <w:rFonts w:ascii="Times New Roman" w:hAnsi="Times New Roman" w:cs="Times New Roman"/>
        </w:rPr>
        <w:t xml:space="preserve">David M. Blei, Andrew Y. Ng, and Michael I. Jordan, “Latent Dirichlet Allocation,” </w:t>
      </w:r>
      <w:r w:rsidR="008846F2" w:rsidRPr="008846F2">
        <w:rPr>
          <w:rFonts w:ascii="Times New Roman" w:hAnsi="Times New Roman" w:cs="Times New Roman"/>
          <w:i/>
          <w:iCs/>
        </w:rPr>
        <w:t>Journal of Machine Learning Research</w:t>
      </w:r>
      <w:r w:rsidR="008846F2" w:rsidRPr="008846F2">
        <w:rPr>
          <w:rFonts w:ascii="Times New Roman" w:hAnsi="Times New Roman" w:cs="Times New Roman"/>
        </w:rPr>
        <w:t>, no. 3 (January 2003).</w:t>
      </w:r>
      <w:r>
        <w:fldChar w:fldCharType="end"/>
      </w:r>
    </w:p>
  </w:footnote>
  <w:footnote w:id="87">
    <w:p w:rsidR="00380769" w:rsidRPr="008846F2" w:rsidRDefault="00380769" w:rsidP="008846F2">
      <w:pPr>
        <w:pStyle w:val="FootnoteText"/>
        <w:rPr>
          <w:lang w:val="de-DE"/>
        </w:rPr>
      </w:pPr>
      <w:r>
        <w:rPr>
          <w:rStyle w:val="FootnoteReference"/>
        </w:rPr>
        <w:footnoteRef/>
      </w:r>
      <w:r w:rsidRPr="008846F2">
        <w:rPr>
          <w:lang w:val="de-DE"/>
        </w:rPr>
        <w:t xml:space="preserve"> </w:t>
      </w:r>
      <w:r>
        <w:fldChar w:fldCharType="begin"/>
      </w:r>
      <w:r w:rsidRPr="008846F2">
        <w:rPr>
          <w:lang w:val="de-DE"/>
        </w:rPr>
        <w:instrText xml:space="preserve"> ADDIN ZOTERO_ITEM CSL_CITATION {"citationID":"V1lJ7bNC","properties":{"formattedCitation":"Ibid.","plainCitation":"Ibid."},"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008846F2" w:rsidRPr="008846F2">
        <w:rPr>
          <w:rFonts w:ascii="Times New Roman" w:hAnsi="Times New Roman" w:cs="Times New Roman"/>
          <w:lang w:val="de-DE"/>
        </w:rPr>
        <w:t>Ibid.</w:t>
      </w:r>
      <w:r>
        <w:fldChar w:fldCharType="end"/>
      </w:r>
    </w:p>
  </w:footnote>
  <w:footnote w:id="88">
    <w:p w:rsidR="00380769" w:rsidRPr="008846F2" w:rsidRDefault="00380769" w:rsidP="008846F2">
      <w:pPr>
        <w:pStyle w:val="FootnoteText"/>
        <w:rPr>
          <w:lang w:val="de-DE"/>
        </w:rPr>
      </w:pPr>
      <w:r>
        <w:rPr>
          <w:rStyle w:val="FootnoteReference"/>
        </w:rPr>
        <w:footnoteRef/>
      </w:r>
      <w:r w:rsidRPr="008846F2">
        <w:rPr>
          <w:lang w:val="de-DE"/>
        </w:rPr>
        <w:t xml:space="preserve"> </w:t>
      </w:r>
      <w:r>
        <w:fldChar w:fldCharType="begin"/>
      </w:r>
      <w:r w:rsidRPr="008846F2">
        <w:rPr>
          <w:lang w:val="de-DE"/>
        </w:rPr>
        <w:instrText xml:space="preserve"> ADDIN ZOTERO_ITEM CSL_CITATION {"citationID":"O8VLnFPf","properties":{"formattedCitation":"Ibid.","plainCitation":"Ibid."},"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008846F2" w:rsidRPr="008846F2">
        <w:rPr>
          <w:rFonts w:ascii="Times New Roman" w:hAnsi="Times New Roman" w:cs="Times New Roman"/>
          <w:lang w:val="de-DE"/>
        </w:rPr>
        <w:t>Ibid.</w:t>
      </w:r>
      <w:r>
        <w:fldChar w:fldCharType="end"/>
      </w:r>
    </w:p>
  </w:footnote>
  <w:footnote w:id="89">
    <w:p w:rsidR="00380769" w:rsidRPr="008846F2" w:rsidRDefault="00380769" w:rsidP="008846F2">
      <w:pPr>
        <w:pStyle w:val="FootnoteText"/>
        <w:rPr>
          <w:lang w:val="de-DE"/>
        </w:rPr>
      </w:pPr>
      <w:r>
        <w:rPr>
          <w:rStyle w:val="FootnoteReference"/>
        </w:rPr>
        <w:footnoteRef/>
      </w:r>
      <w:r w:rsidRPr="008846F2">
        <w:rPr>
          <w:lang w:val="de-DE"/>
        </w:rPr>
        <w:t xml:space="preserve"> </w:t>
      </w:r>
      <w:r>
        <w:fldChar w:fldCharType="begin"/>
      </w:r>
      <w:r w:rsidRPr="008846F2">
        <w:rPr>
          <w:lang w:val="de-DE"/>
        </w:rPr>
        <w:instrText xml:space="preserve"> ADDIN ZOTERO_ITEM CSL_CITATION {"citationID":"uMZIZQCQ","properties":{"formattedCitation":"Ibid.","plainCitation":"Ibid."},"citationItems":[{"id":187,"uris":["http://zotero.org/users/15046/items/XIKAVTDM"],"uri":["http://zotero.org/users/15046/items/XIKAVTDM"],"itemData":{"id":187,"type":"article-journal","title":"Latent Dirichlet Allocation","container-title":"Journal of Machine Learning Research","issue":"3","language":"en","author":[{"family":"Blei","given":"David M."},{"family":"Ng","given":"Andrew Y."},{"family":"Jordan","given":"Michael I."}],"issued":{"date-parts":[["2003",1]]}}}],"schema":"https://github.com/citation-style-language/schema/raw/master/csl-citation.json"} </w:instrText>
      </w:r>
      <w:r>
        <w:fldChar w:fldCharType="separate"/>
      </w:r>
      <w:r w:rsidR="008846F2" w:rsidRPr="008846F2">
        <w:rPr>
          <w:rFonts w:ascii="Times New Roman" w:hAnsi="Times New Roman" w:cs="Times New Roman"/>
          <w:lang w:val="de-DE"/>
        </w:rPr>
        <w:t>Ibid.</w:t>
      </w:r>
      <w:r>
        <w:fldChar w:fldCharType="end"/>
      </w:r>
    </w:p>
  </w:footnote>
  <w:footnote w:id="90">
    <w:p w:rsidR="00380769" w:rsidRPr="008846F2" w:rsidRDefault="00380769">
      <w:pPr>
        <w:pStyle w:val="FootnoteText"/>
        <w:rPr>
          <w:lang w:val="de-DE"/>
        </w:rPr>
      </w:pPr>
      <w:r>
        <w:rPr>
          <w:rStyle w:val="FootnoteReference"/>
        </w:rPr>
        <w:footnoteRef/>
      </w:r>
      <w:r w:rsidRPr="008846F2">
        <w:rPr>
          <w:lang w:val="de-DE"/>
        </w:rPr>
        <w:t xml:space="preserve"> </w:t>
      </w:r>
      <w:r>
        <w:fldChar w:fldCharType="begin"/>
      </w:r>
      <w:r w:rsidR="008846F2" w:rsidRPr="008846F2">
        <w:rPr>
          <w:lang w:val="de-DE"/>
        </w:rPr>
        <w:instrText xml:space="preserve"> ADDIN ZOTERO_ITEM CSL_CITATION {"citationID":"vzFTB5aP","properties":{"formattedCitation":"{\\rtf C. Wei\\uc0\\u223{}er, \\uc0\\u8220{}Herzchirurgie,\\uc0\\u8221{} {\\i{}Enzyklop\\uc0\\u228{}die Medizingeschichte}, 2005.}","plainCitation":"C. Weißer, “Herzchirurgie,” Enzyklopädie Medizingeschichte, 2005."},"citationItems":[{"id":843,"uris":["http://zotero.org/users/15046/items/5JWZB95Q"],"uri":["http://zotero.org/users/15046/items/5JWZB95Q"],"itemData":{"id":843,"type":"entry-encyclopedia","title":"Herzchirurgie","container-title":"Enzyklopädie Medizingeschichte","author":[{"family":"Weißer","given":"C."}],"issued":{"date-parts":[["2005"]]}}}],"schema":"https://github.com/citation-style-language/schema/raw/master/csl-citation.json"} </w:instrText>
      </w:r>
      <w:r>
        <w:fldChar w:fldCharType="separate"/>
      </w:r>
      <w:r w:rsidR="008846F2" w:rsidRPr="008846F2">
        <w:rPr>
          <w:rFonts w:ascii="Times New Roman" w:hAnsi="Times New Roman" w:cs="Times New Roman"/>
          <w:lang w:val="de-DE"/>
        </w:rPr>
        <w:t xml:space="preserve">C. Weißer, “Herzchirurgie,” </w:t>
      </w:r>
      <w:r w:rsidR="008846F2" w:rsidRPr="008846F2">
        <w:rPr>
          <w:rFonts w:ascii="Times New Roman" w:hAnsi="Times New Roman" w:cs="Times New Roman"/>
          <w:i/>
          <w:iCs/>
          <w:lang w:val="de-DE"/>
        </w:rPr>
        <w:t>Enzyklopädie Medizingeschichte</w:t>
      </w:r>
      <w:r w:rsidR="008846F2" w:rsidRPr="008846F2">
        <w:rPr>
          <w:rFonts w:ascii="Times New Roman" w:hAnsi="Times New Roman" w:cs="Times New Roman"/>
          <w:lang w:val="de-DE"/>
        </w:rPr>
        <w:t>, 2005.</w:t>
      </w:r>
      <w:r>
        <w:fldChar w:fldCharType="end"/>
      </w:r>
    </w:p>
  </w:footnote>
  <w:footnote w:id="91">
    <w:p w:rsidR="00380769" w:rsidRPr="00754DE1" w:rsidRDefault="00380769" w:rsidP="008846F2">
      <w:pPr>
        <w:pStyle w:val="FootnoteText"/>
        <w:rPr>
          <w:lang w:val="en-US"/>
        </w:rPr>
      </w:pPr>
      <w:r>
        <w:rPr>
          <w:rStyle w:val="FootnoteReference"/>
        </w:rPr>
        <w:footnoteRef/>
      </w:r>
      <w:r>
        <w:t xml:space="preserve"> </w:t>
      </w:r>
      <w:r>
        <w:fldChar w:fldCharType="begin"/>
      </w:r>
      <w:r>
        <w:instrText xml:space="preserve"> ADDIN ZOTERO_ITEM CSL_CITATION {"citationID":"5uKoY5oc","properties":{"formattedCitation":"Ibid.","plainCitation":"Ibid."},"citationItems":[{"id":843,"uris":["http://zotero.org/users/15046/items/5JWZB95Q"],"uri":["http://zotero.org/users/15046/items/5JWZB95Q"],"itemData":{"id":843,"type":"entry-encyclopedia","title":"Herzchirurgie","container-title":"Enzyklopädie Medizingeschichte","author":[{"family":"Weißer","given":"C."}],"issued":{"date-parts":[["2005"]]}}}],"schema":"https://github.com/citation-style-language/schema/raw/master/csl-citation.json"} </w:instrText>
      </w:r>
      <w:r>
        <w:fldChar w:fldCharType="separate"/>
      </w:r>
      <w:r w:rsidR="008846F2" w:rsidRPr="008846F2">
        <w:rPr>
          <w:rFonts w:ascii="Times New Roman" w:hAnsi="Times New Roman" w:cs="Times New Roman"/>
        </w:rPr>
        <w:t>Ibid.</w:t>
      </w:r>
      <w:r>
        <w:fldChar w:fldCharType="end"/>
      </w:r>
    </w:p>
  </w:footnote>
  <w:footnote w:id="92">
    <w:p w:rsidR="00380769" w:rsidRPr="00754DE1"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{"citationID":"R3bhhr9N","properties":{"formattedCitation":"{\\rtf Margaret E. Roberts, Brandon M. Stewart, and Dustin Tingley, \\uc0\\u8220{}Stm: R Package for Structural Topic Models,\\uc0\\u8221{} {\\i{}Journal of Statistical Software} VV, no. II (n.d.), http://www.jstatsoft.org/.}","plainCitation":"Margaret E. Roberts, Brandon M. Stewart, and Dustin Tingley, “Stm: R Package for Structural Topic Models,” Journal of Statistical Software VV, no. II (n.d.), http://www.jstatsoft.org/."},"citationItems":[{"id":188,"uris":["http://zotero.org/users/15046/items/BB83TDM9"],"uri":["http://zotero.org/users/15046/items/BB83TDM9"],"itemData":{"id":188,"type":"article-journal","title":"stm: R Package for Structural Topic Models","container-title":"Journal of Statistical Software","volume":"VV","issue":"II","URL":"http://www.jstatsoft.org/","language":"en","author":[{"family":"Roberts","given":"Margaret E."},{"family":"Stewart","given":"Brandon M."},{"family":"Tingley","given":"Dustin"}]}}],"schema":"https://github.com/citation-style-language/schema/raw/master/csl-citation.json"} </w:instrText>
      </w:r>
      <w:r>
        <w:fldChar w:fldCharType="separate"/>
      </w:r>
      <w:r w:rsidR="008846F2" w:rsidRPr="008846F2">
        <w:rPr>
          <w:rFonts w:ascii="Times New Roman" w:hAnsi="Times New Roman" w:cs="Times New Roman"/>
        </w:rPr>
        <w:t xml:space="preserve">Margaret E. Roberts, Brandon M. Stewart, and Dustin Tingley, “Stm: R Package for Structural Topic Models,” </w:t>
      </w:r>
      <w:r w:rsidR="008846F2" w:rsidRPr="008846F2">
        <w:rPr>
          <w:rFonts w:ascii="Times New Roman" w:hAnsi="Times New Roman" w:cs="Times New Roman"/>
          <w:i/>
          <w:iCs/>
        </w:rPr>
        <w:t>Journal of Statistical Software</w:t>
      </w:r>
      <w:r w:rsidR="008846F2" w:rsidRPr="008846F2">
        <w:rPr>
          <w:rFonts w:ascii="Times New Roman" w:hAnsi="Times New Roman" w:cs="Times New Roman"/>
        </w:rPr>
        <w:t xml:space="preserve"> VV, no. II (n.d.), http://www.jstatsoft.org/.</w:t>
      </w:r>
      <w:r>
        <w:fldChar w:fldCharType="end"/>
      </w:r>
    </w:p>
  </w:footnote>
  <w:footnote w:id="93">
    <w:p w:rsidR="00380769" w:rsidRPr="0090581F" w:rsidRDefault="00380769" w:rsidP="008846F2">
      <w:pPr>
        <w:pStyle w:val="FootnoteText"/>
        <w:rPr>
          <w:lang w:val="en-US"/>
        </w:rPr>
      </w:pPr>
      <w:r>
        <w:rPr>
          <w:rStyle w:val="FootnoteReference"/>
        </w:rPr>
        <w:footnoteRef/>
      </w:r>
      <w:r>
        <w:t xml:space="preserve"> </w:t>
      </w:r>
      <w:r>
        <w:fldChar w:fldCharType="begin"/>
      </w:r>
      <w:r>
        <w:instrText xml:space="preserve"> ADDIN ZOTERO_ITEM CSL_CITATION {"citationID":"oWFcjgrW","properties":{"formattedCitation":"Ibid.","plainCitation":"Ibid."},"citationItems":[{"id":188,"uris":["http://zotero.org/users/15046/items/BB83TDM9"],"uri":["http://zotero.org/users/15046/items/BB83TDM9"],"itemData":{"id":188,"type":"article-journal","title":"stm: R Package for Structural Topic Models","container-title":"Journal of Statistical Software","volume":"VV","issue":"II","URL":"http://www.jstatsoft.org/","language":"en","author":[{"family":"Roberts","given":"Margaret E."},{"family":"Stewart","given":"Brandon M."},{"family":"Tingley","given":"Dustin"}]}}],"schema":"https://github.com/citation-style-language/schema/raw/master/csl-citation.json"} </w:instrText>
      </w:r>
      <w:r>
        <w:fldChar w:fldCharType="separate"/>
      </w:r>
      <w:r w:rsidR="008846F2" w:rsidRPr="008846F2">
        <w:rPr>
          <w:rFonts w:ascii="Times New Roman" w:hAnsi="Times New Roman" w:cs="Times New Roman"/>
        </w:rPr>
        <w:t>Ibid.</w:t>
      </w:r>
      <w:r>
        <w:fldChar w:fldCharType="end"/>
      </w:r>
    </w:p>
  </w:footnote>
  <w:footnote w:id="94">
    <w:p w:rsidR="00380769" w:rsidRPr="0090581F" w:rsidRDefault="00380769">
      <w:pPr>
        <w:pStyle w:val="FootnoteText"/>
      </w:pPr>
      <w:r>
        <w:rPr>
          <w:rStyle w:val="FootnoteReference"/>
        </w:rPr>
        <w:footnoteRef/>
      </w:r>
      <w:r>
        <w:t xml:space="preserve"> </w:t>
      </w:r>
      <w:hyperlink r:id="rId30">
        <w:r>
          <w:rPr>
            <w:rStyle w:val="InternetLink"/>
          </w:rPr>
          <w:t>https://github.com/sixtyfive/spoken-arabic-of-oman/blob/master/tm/stm.r</w:t>
        </w:r>
      </w:hyperlink>
    </w:p>
  </w:footnote>
  <w:footnote w:id="95">
    <w:p w:rsidR="00380769" w:rsidRPr="0090581F" w:rsidRDefault="00380769">
      <w:pPr>
        <w:pStyle w:val="FootnoteText"/>
        <w:rPr>
          <w:lang w:val="en-US"/>
        </w:rPr>
      </w:pPr>
      <w:r>
        <w:rPr>
          <w:rStyle w:val="FootnoteReference"/>
        </w:rPr>
        <w:footnoteRef/>
      </w:r>
      <w:r>
        <w:t xml:space="preserve"> It is prudent to not assume that Arabic words will always be displayed right-to-left, even if their letters clearly are. Luckily, the graph does function correctly and shows both words’ letters as well as words themselves from right-to-left, the one caveat being the commas between them, which are shaped left-to-right.</w:t>
      </w:r>
    </w:p>
  </w:footnote>
  <w:footnote w:id="96">
    <w:p w:rsidR="00380769" w:rsidRPr="0052650A" w:rsidRDefault="00380769">
      <w:pPr>
        <w:pStyle w:val="FootnoteText"/>
        <w:rPr>
          <w:lang w:val="en-US"/>
        </w:rPr>
      </w:pPr>
      <w:r>
        <w:rPr>
          <w:rStyle w:val="FootnoteReference"/>
        </w:rPr>
        <w:footnoteRef/>
      </w:r>
      <w:r>
        <w:t xml:space="preserve"> Whitespace is the term used for all space (printable and non-printable spaces, tabulator) and line-break (line-feed, return-carriage, line-feed-and-return-carriage) characters in plain text documents.</w:t>
      </w:r>
    </w:p>
  </w:footnote>
  <w:footnote w:id="97">
    <w:p w:rsidR="00380769" w:rsidRPr="007C0AE6" w:rsidRDefault="00380769">
      <w:pPr>
        <w:pStyle w:val="FootnoteText"/>
        <w:rPr>
          <w:lang w:val="en-US"/>
        </w:rPr>
      </w:pPr>
      <w:r>
        <w:rPr>
          <w:rStyle w:val="FootnoteReference"/>
        </w:rPr>
        <w:footnoteRef/>
      </w:r>
      <w:r>
        <w:t xml:space="preserve"> </w:t>
      </w:r>
      <w:r>
        <w:fldChar w:fldCharType="begin"/>
      </w:r>
      <w:r>
        <w:instrText xml:space="preserve"> ADDIN ZOTERO_ITEM CSL_CITATION {"citationID":"9FcaF59F","properties":{"formattedCitation":"{\\rtf Shaaban, {\\i{}The Phonology of Omani Arabic}.}","plainCitation":"Shaaban, The Phonology of Omani Arabic."},"citationItems":[{"id":53,"uris":["http://zotero.org/users/15046/items/THEFN447"],"uri":["http://zotero.org/users/15046/items/THEFN447"],"itemData":{"id":53,"type":"book","title":"The Phonology of Omani Arabic","publisher":"University Microfilms International","publisher-place":"Ann Arbor; London","number-of-pages":"xii, 227 leaves","event-place":"Ann Arbor; London","note":"bibtex: shaaban","language":"en","author":[{"family":"Shaaban","given":"Kassim A."}],"issued":{"date-parts":[["1983"]]}}}],"schema":"https://github.com/citation-style-language/schema/raw/master/csl-citation.json"} </w:instrText>
      </w:r>
      <w:r>
        <w:fldChar w:fldCharType="separate"/>
      </w:r>
      <w:r w:rsidR="008846F2" w:rsidRPr="008846F2">
        <w:rPr>
          <w:rFonts w:ascii="Times New Roman" w:hAnsi="Times New Roman" w:cs="Times New Roman"/>
        </w:rPr>
        <w:t xml:space="preserve">Shaaban, </w:t>
      </w:r>
      <w:r w:rsidR="008846F2" w:rsidRPr="008846F2">
        <w:rPr>
          <w:rFonts w:ascii="Times New Roman" w:hAnsi="Times New Roman" w:cs="Times New Roman"/>
          <w:i/>
          <w:iCs/>
        </w:rPr>
        <w:t>The Phonology of Omani Arabic</w:t>
      </w:r>
      <w:r w:rsidR="008846F2" w:rsidRPr="008846F2">
        <w:rPr>
          <w:rFonts w:ascii="Times New Roman" w:hAnsi="Times New Roman" w:cs="Times New Roman"/>
        </w:rPr>
        <w:t>.</w:t>
      </w:r>
      <w:r>
        <w:fldChar w:fldCharType="end"/>
      </w:r>
    </w:p>
  </w:footnote>
  <w:footnote w:id="98">
    <w:p w:rsidR="00380769" w:rsidRPr="007C0AE6" w:rsidRDefault="00380769">
      <w:pPr>
        <w:pStyle w:val="FootnoteText"/>
        <w:rPr>
          <w:lang w:val="en-US"/>
        </w:rPr>
      </w:pPr>
      <w:r>
        <w:rPr>
          <w:rStyle w:val="FootnoteReference"/>
        </w:rPr>
        <w:footnoteRef/>
      </w:r>
      <w:r>
        <w:t xml:space="preserve"> </w:t>
      </w:r>
      <w:r>
        <w:fldChar w:fldCharType="begin"/>
      </w:r>
      <w:r w:rsidR="008846F2">
        <w:instrText xml:space="preserve"> ADDIN ZOTERO_ITEM CSL_CITATION {"citationID":"RQ3y6ZlH","properties":{"formattedCitation":"{\\rtf Sheila Embleton, Dorin Uritescu, and Eric S. Wheeler, \\uc0\\u8220{}An Exploration into the Management of High Volumes of Complex Knowledge in the Social Sciences and Humanities,\\uc0\\u8221{} {\\i{}Journal of Quantitative Linguistics} 11, no. 3 (2004): 183\\uc0\\u8211{}92, https://doi.org/10.1080/0929617042000314930.}","plainCitation":"Sheila Embleton, Dorin Uritescu, and Eric S. Wheeler, “An Exploration into the Management of High Volumes of Complex Knowledge in the Social Sciences and Humanities,” Journal of Quantitative Linguistics 11, no. 3 (2004): 183–92, https://doi.org/10.1080/0929617042000314930."},"citationItems":[{"id":152,"uris":["http://zotero.org/users/15046/items/QDXT3JMM"],"uri":["http://zotero.org/users/15046/items/QDXT3JMM"],"itemData":{"id":152,"type":"article-journal","title":"An Exploration into the Management of High Volumes of Complex Knowledge in the Social Sciences and Humanities","container-title":"Journal of Quantitative Linguistics","page":"183-192","volume":"11","issue":"3","DOI":"10.1080/0929617042000314930","author":[{"family":"Embleton","given":"Sheila"},{"family":"Uritescu","given":"Dorin"},{"family":"Wheeler","given":"Eric S."}],"issued":{"date-parts":[["2004"]]}}}],"schema":"https://github.com/citation-style-language/schema/raw/master/csl-citation.json"} </w:instrText>
      </w:r>
      <w:r>
        <w:fldChar w:fldCharType="separate"/>
      </w:r>
      <w:r w:rsidR="008846F2" w:rsidRPr="008846F2">
        <w:rPr>
          <w:rFonts w:ascii="Times New Roman" w:hAnsi="Times New Roman" w:cs="Times New Roman"/>
        </w:rPr>
        <w:t xml:space="preserve">Sheila Embleton, Dorin Uritescu, and Eric S. Wheeler, “An Exploration into the Management of High Volumes of Complex Knowledge in the Social Sciences and Humanities,” </w:t>
      </w:r>
      <w:r w:rsidR="008846F2" w:rsidRPr="008846F2">
        <w:rPr>
          <w:rFonts w:ascii="Times New Roman" w:hAnsi="Times New Roman" w:cs="Times New Roman"/>
          <w:i/>
          <w:iCs/>
        </w:rPr>
        <w:t>Journal of Quantitative Linguistics</w:t>
      </w:r>
      <w:r w:rsidR="008846F2" w:rsidRPr="008846F2">
        <w:rPr>
          <w:rFonts w:ascii="Times New Roman" w:hAnsi="Times New Roman" w:cs="Times New Roman"/>
        </w:rPr>
        <w:t xml:space="preserve"> 11, no. 3 (2004): 183–92, https://doi.org/10.1080/0929617042000314930.</w:t>
      </w:r>
      <w:r>
        <w:fldChar w:fldCharType="end"/>
      </w:r>
    </w:p>
  </w:footnote>
  <w:footnote w:id="99">
    <w:p w:rsidR="00380769" w:rsidRPr="007C0AE6" w:rsidRDefault="00380769">
      <w:pPr>
        <w:pStyle w:val="FootnoteText"/>
        <w:rPr>
          <w:lang w:val="de-DE"/>
        </w:rPr>
      </w:pPr>
      <w:r>
        <w:rPr>
          <w:rStyle w:val="FootnoteReference"/>
        </w:rPr>
        <w:footnoteRef/>
      </w:r>
      <w:r w:rsidRPr="0081169E">
        <w:rPr>
          <w:lang w:val="de-DE"/>
        </w:rPr>
        <w:t xml:space="preserve"> </w:t>
      </w:r>
      <w:r>
        <w:fldChar w:fldCharType="begin"/>
      </w:r>
      <w:r w:rsidR="008846F2">
        <w:rPr>
          <w:lang w:val="de-DE"/>
        </w:rPr>
        <w:instrText xml:space="preserve"> ADDIN ZOTERO_ITEM CSL_CITATION {"citationID":"IeIft6Qw","properties":{"formattedCitation":"{\\rtf Eckehard Schulz and Birgit Bouraima, {\\i{}Modernes Hocharabisch. Lehrbuch mit einer Einf\\uc0\\u252{}hrung in Hauptdialekte}, 2. \\uc0\\u252{}berarbeitete, verbesserte (Leipzig: Ed. Hamouda, 2013).}","plainCitation":"Eckehard Schulz and Birgit Bouraima, Modernes Hocharabisch. Lehrbuch mit einer Einführung in Hauptdialekte, 2. überarbeitete, verbesserte (Leipzig: Ed. Hamouda, 2013)."},"citationItems":[{"id":242,"uris":["http://zotero.org/users/15046/items/ZEH4SIXQ"],"uri":["http://zotero.org/users/15046/items/ZEH4SIXQ"],"itemData":{"id":242,"type":"book","title":"Modernes Hocharabisch. Lehrbuch mit einer Einführung in Hauptdialekte","publisher":"Ed. Hamouda","publisher-place":"Leipzig","number-of-pages":"737","edition":"2. überarbeitete, verbesserte","source":"Gemeinsamer Bibliotheksverbund","event-place":"Leipzig","ISBN":"978-3-940075-63-5","note":"bibtex: schulz","shortTitle":"Modernes Hocharabisch","language":"de","author":[{"family":"Schulz","given":"Eckehard"},{"family":"Bouraima","given":"Birgit"}],"issued":{"date-parts":[["2013"]]}}}],"schema":"https://github.com/citation-style-language/schema/raw/master/csl-citation.json"} </w:instrText>
      </w:r>
      <w:r>
        <w:fldChar w:fldCharType="separate"/>
      </w:r>
      <w:r w:rsidR="008846F2" w:rsidRPr="008846F2">
        <w:rPr>
          <w:rFonts w:ascii="Times New Roman" w:hAnsi="Times New Roman" w:cs="Times New Roman"/>
          <w:lang w:val="de-DE"/>
        </w:rPr>
        <w:t xml:space="preserve">Eckehard Schulz and Birgit Bouraima, </w:t>
      </w:r>
      <w:r w:rsidR="008846F2" w:rsidRPr="008846F2">
        <w:rPr>
          <w:rFonts w:ascii="Times New Roman" w:hAnsi="Times New Roman" w:cs="Times New Roman"/>
          <w:i/>
          <w:iCs/>
          <w:lang w:val="de-DE"/>
        </w:rPr>
        <w:t>Modernes Hocharabisch. Lehrbuch mit einer Einführung in Hauptdialekte</w:t>
      </w:r>
      <w:r w:rsidR="008846F2" w:rsidRPr="008846F2">
        <w:rPr>
          <w:rFonts w:ascii="Times New Roman" w:hAnsi="Times New Roman" w:cs="Times New Roman"/>
          <w:lang w:val="de-DE"/>
        </w:rPr>
        <w:t xml:space="preserve">, 2. überarbeitete, verbesserte (Leipzig: Ed. </w:t>
      </w:r>
      <w:r w:rsidR="008846F2" w:rsidRPr="008846F2">
        <w:rPr>
          <w:rFonts w:ascii="Times New Roman" w:hAnsi="Times New Roman" w:cs="Times New Roman"/>
        </w:rPr>
        <w:t>Hamouda, 2013).</w:t>
      </w:r>
      <w:r>
        <w:fldChar w:fldCharType="end"/>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53693487"/>
      <w:docPartObj>
        <w:docPartGallery w:val="Page Numbers (Top of Page)"/>
        <w:docPartUnique/>
      </w:docPartObj>
    </w:sdtPr>
    <w:sdtContent>
      <w:p w:rsidR="00380769" w:rsidRDefault="00380769">
        <w:fldSimple w:instr="PAGE">
          <w:r w:rsidR="00974D64">
            <w:rPr>
              <w:noProof/>
            </w:rPr>
            <w:t>24</w:t>
          </w:r>
        </w:fldSimple>
        <w:r>
          <w:rPr>
            <w:rFonts w:asciiTheme="majorBidi" w:hAnsiTheme="majorBidi" w:cstheme="majorBidi"/>
            <w:i/>
            <w:iCs/>
          </w:rPr>
          <w:t xml:space="preserve"> </w:t>
        </w:r>
        <w:r>
          <w:rPr>
            <w:rFonts w:asciiTheme="majorBidi" w:hAnsiTheme="majorBidi" w:cstheme="majorBidi"/>
            <w:i/>
            <w:iCs/>
          </w:rPr>
          <w:tab/>
          <w:t>Jonathan R. Schmid</w:t>
        </w:r>
        <w:r>
          <w:rPr>
            <w:rFonts w:asciiTheme="majorBidi" w:hAnsiTheme="majorBidi" w:cstheme="majorBidi"/>
          </w:rPr>
          <w:tab/>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926306"/>
      <w:docPartObj>
        <w:docPartGallery w:val="Page Numbers (Top of Page)"/>
        <w:docPartUnique/>
      </w:docPartObj>
    </w:sdtPr>
    <w:sdtContent>
      <w:p w:rsidR="00380769" w:rsidRDefault="00380769">
        <w:r>
          <w:rPr>
            <w:rFonts w:asciiTheme="majorBidi" w:hAnsiTheme="majorBidi" w:cstheme="majorBidi"/>
            <w:i/>
          </w:rPr>
          <w:tab/>
          <w:t>An Exploratory Analysis of a Small Corpus of Spoken Omani Arabic</w:t>
        </w:r>
        <w:r>
          <w:rPr>
            <w:rFonts w:asciiTheme="majorBidi" w:hAnsiTheme="majorBidi" w:cstheme="majorBidi"/>
            <w:iCs/>
          </w:rPr>
          <w:tab/>
        </w:r>
        <w:r w:rsidRPr="00864111">
          <w:rPr>
            <w:rFonts w:asciiTheme="majorBidi" w:hAnsiTheme="majorBidi" w:cstheme="majorBidi"/>
            <w:iCs/>
          </w:rPr>
          <w:fldChar w:fldCharType="begin"/>
        </w:r>
        <w:r>
          <w:instrText>PAGE</w:instrText>
        </w:r>
        <w:r>
          <w:fldChar w:fldCharType="separate"/>
        </w:r>
        <w:r w:rsidR="00974D64">
          <w:rPr>
            <w:rFonts w:asciiTheme="majorBidi" w:hAnsiTheme="majorBidi" w:cstheme="majorBidi"/>
            <w:iCs/>
            <w:noProof/>
          </w:rPr>
          <w:t>23</w:t>
        </w:r>
        <w:r>
          <w:fldChar w:fldCharType="end"/>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F629306"/>
    <w:lvl w:ilvl="0">
      <w:start w:val="1"/>
      <w:numFmt w:val="decimal"/>
      <w:lvlText w:val="%1."/>
      <w:lvlJc w:val="left"/>
      <w:pPr>
        <w:tabs>
          <w:tab w:val="num" w:pos="1492"/>
        </w:tabs>
        <w:ind w:left="1492" w:hanging="360"/>
      </w:pPr>
    </w:lvl>
  </w:abstractNum>
  <w:abstractNum w:abstractNumId="1">
    <w:nsid w:val="FFFFFF7D"/>
    <w:multiLevelType w:val="singleLevel"/>
    <w:tmpl w:val="63425E44"/>
    <w:lvl w:ilvl="0">
      <w:start w:val="1"/>
      <w:numFmt w:val="decimal"/>
      <w:lvlText w:val="%1."/>
      <w:lvlJc w:val="left"/>
      <w:pPr>
        <w:tabs>
          <w:tab w:val="num" w:pos="1209"/>
        </w:tabs>
        <w:ind w:left="1209" w:hanging="360"/>
      </w:pPr>
    </w:lvl>
  </w:abstractNum>
  <w:abstractNum w:abstractNumId="2">
    <w:nsid w:val="FFFFFF7E"/>
    <w:multiLevelType w:val="singleLevel"/>
    <w:tmpl w:val="4366F51E"/>
    <w:lvl w:ilvl="0">
      <w:start w:val="1"/>
      <w:numFmt w:val="decimal"/>
      <w:lvlText w:val="%1."/>
      <w:lvlJc w:val="left"/>
      <w:pPr>
        <w:tabs>
          <w:tab w:val="num" w:pos="926"/>
        </w:tabs>
        <w:ind w:left="926" w:hanging="360"/>
      </w:pPr>
    </w:lvl>
  </w:abstractNum>
  <w:abstractNum w:abstractNumId="3">
    <w:nsid w:val="FFFFFF7F"/>
    <w:multiLevelType w:val="singleLevel"/>
    <w:tmpl w:val="35B61440"/>
    <w:lvl w:ilvl="0">
      <w:start w:val="1"/>
      <w:numFmt w:val="decimal"/>
      <w:lvlText w:val="%1."/>
      <w:lvlJc w:val="left"/>
      <w:pPr>
        <w:tabs>
          <w:tab w:val="num" w:pos="643"/>
        </w:tabs>
        <w:ind w:left="643" w:hanging="360"/>
      </w:pPr>
    </w:lvl>
  </w:abstractNum>
  <w:abstractNum w:abstractNumId="4">
    <w:nsid w:val="FFFFFF80"/>
    <w:multiLevelType w:val="singleLevel"/>
    <w:tmpl w:val="DDE8A33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66C893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0322CC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9DCFC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9D21ACA"/>
    <w:lvl w:ilvl="0">
      <w:start w:val="1"/>
      <w:numFmt w:val="decimal"/>
      <w:lvlText w:val="%1."/>
      <w:lvlJc w:val="left"/>
      <w:pPr>
        <w:tabs>
          <w:tab w:val="num" w:pos="360"/>
        </w:tabs>
        <w:ind w:left="360" w:hanging="360"/>
      </w:pPr>
    </w:lvl>
  </w:abstractNum>
  <w:abstractNum w:abstractNumId="9">
    <w:nsid w:val="FFFFFF89"/>
    <w:multiLevelType w:val="singleLevel"/>
    <w:tmpl w:val="FCE0DC14"/>
    <w:lvl w:ilvl="0">
      <w:start w:val="1"/>
      <w:numFmt w:val="bullet"/>
      <w:lvlText w:val=""/>
      <w:lvlJc w:val="left"/>
      <w:pPr>
        <w:tabs>
          <w:tab w:val="num" w:pos="360"/>
        </w:tabs>
        <w:ind w:left="360" w:hanging="360"/>
      </w:pPr>
      <w:rPr>
        <w:rFonts w:ascii="Symbol" w:hAnsi="Symbol" w:hint="default"/>
      </w:rPr>
    </w:lvl>
  </w:abstractNum>
  <w:abstractNum w:abstractNumId="10">
    <w:nsid w:val="17C51663"/>
    <w:multiLevelType w:val="multilevel"/>
    <w:tmpl w:val="E7041B00"/>
    <w:lvl w:ilvl="0">
      <w:start w:val="1"/>
      <w:numFmt w:val="upperRoman"/>
      <w:lvlText w:val="%1."/>
      <w:lvlJc w:val="righ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1">
    <w:nsid w:val="2174147A"/>
    <w:multiLevelType w:val="multilevel"/>
    <w:tmpl w:val="A1B06B38"/>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2">
    <w:nsid w:val="4F663744"/>
    <w:multiLevelType w:val="multilevel"/>
    <w:tmpl w:val="C1D820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1724"/>
  <w:stylePaneSortMethod w:val="0000"/>
  <w:defaultTabStop w:val="720"/>
  <w:hyphenationZone w:val="425"/>
  <w:evenAndOddHeaders/>
  <w:characterSpacingControl w:val="doNotCompress"/>
  <w:footnotePr>
    <w:footnote w:id="-1"/>
    <w:footnote w:id="0"/>
  </w:footnotePr>
  <w:endnotePr>
    <w:endnote w:id="-1"/>
    <w:endnote w:id="0"/>
  </w:endnotePr>
  <w:compat/>
  <w:rsids>
    <w:rsidRoot w:val="004D230B"/>
    <w:rsid w:val="00023992"/>
    <w:rsid w:val="00045DBF"/>
    <w:rsid w:val="000835AB"/>
    <w:rsid w:val="000E5B52"/>
    <w:rsid w:val="00153969"/>
    <w:rsid w:val="00164647"/>
    <w:rsid w:val="00180CB3"/>
    <w:rsid w:val="001A1879"/>
    <w:rsid w:val="00275F96"/>
    <w:rsid w:val="002D0E45"/>
    <w:rsid w:val="002E2A54"/>
    <w:rsid w:val="002F1217"/>
    <w:rsid w:val="00380769"/>
    <w:rsid w:val="00386A99"/>
    <w:rsid w:val="003A7D8D"/>
    <w:rsid w:val="003C2045"/>
    <w:rsid w:val="003E0D21"/>
    <w:rsid w:val="003F3B9B"/>
    <w:rsid w:val="00401D25"/>
    <w:rsid w:val="00413496"/>
    <w:rsid w:val="00421C19"/>
    <w:rsid w:val="004663AD"/>
    <w:rsid w:val="004A74A9"/>
    <w:rsid w:val="004D230B"/>
    <w:rsid w:val="004D3960"/>
    <w:rsid w:val="004E26F9"/>
    <w:rsid w:val="00500F59"/>
    <w:rsid w:val="00517494"/>
    <w:rsid w:val="0052650A"/>
    <w:rsid w:val="0053372A"/>
    <w:rsid w:val="0054006A"/>
    <w:rsid w:val="00542E33"/>
    <w:rsid w:val="00544FC5"/>
    <w:rsid w:val="0058502B"/>
    <w:rsid w:val="00617D95"/>
    <w:rsid w:val="0067510F"/>
    <w:rsid w:val="00692FA4"/>
    <w:rsid w:val="00695185"/>
    <w:rsid w:val="006D7C12"/>
    <w:rsid w:val="006E15CD"/>
    <w:rsid w:val="00741A8E"/>
    <w:rsid w:val="00746BC2"/>
    <w:rsid w:val="00754DE1"/>
    <w:rsid w:val="007B67EC"/>
    <w:rsid w:val="007C0AE6"/>
    <w:rsid w:val="007C4E0F"/>
    <w:rsid w:val="007D7391"/>
    <w:rsid w:val="00800C37"/>
    <w:rsid w:val="0081169E"/>
    <w:rsid w:val="00827CD5"/>
    <w:rsid w:val="00864111"/>
    <w:rsid w:val="008846F2"/>
    <w:rsid w:val="0089153C"/>
    <w:rsid w:val="008E262D"/>
    <w:rsid w:val="008F7A65"/>
    <w:rsid w:val="00903F38"/>
    <w:rsid w:val="0090581F"/>
    <w:rsid w:val="009061A1"/>
    <w:rsid w:val="00940865"/>
    <w:rsid w:val="009511AA"/>
    <w:rsid w:val="00974D64"/>
    <w:rsid w:val="009A070E"/>
    <w:rsid w:val="009A0BC6"/>
    <w:rsid w:val="009B15CE"/>
    <w:rsid w:val="00A27208"/>
    <w:rsid w:val="00A57C3C"/>
    <w:rsid w:val="00A7116D"/>
    <w:rsid w:val="00B06640"/>
    <w:rsid w:val="00B17175"/>
    <w:rsid w:val="00B25D10"/>
    <w:rsid w:val="00B31F1B"/>
    <w:rsid w:val="00B367A2"/>
    <w:rsid w:val="00BA6BE7"/>
    <w:rsid w:val="00BC5272"/>
    <w:rsid w:val="00BE7EA7"/>
    <w:rsid w:val="00C2194F"/>
    <w:rsid w:val="00C25762"/>
    <w:rsid w:val="00C42195"/>
    <w:rsid w:val="00C64F00"/>
    <w:rsid w:val="00C82B3F"/>
    <w:rsid w:val="00C97B8A"/>
    <w:rsid w:val="00CA3BAE"/>
    <w:rsid w:val="00CA75BB"/>
    <w:rsid w:val="00CC56EB"/>
    <w:rsid w:val="00CE6746"/>
    <w:rsid w:val="00D20127"/>
    <w:rsid w:val="00D734F3"/>
    <w:rsid w:val="00D74F6D"/>
    <w:rsid w:val="00D94868"/>
    <w:rsid w:val="00DD225E"/>
    <w:rsid w:val="00DE67C1"/>
    <w:rsid w:val="00E47BF9"/>
    <w:rsid w:val="00EC3604"/>
    <w:rsid w:val="00ED38D6"/>
    <w:rsid w:val="00F00B25"/>
    <w:rsid w:val="00F04E19"/>
    <w:rsid w:val="00F252B3"/>
    <w:rsid w:val="00F33799"/>
    <w:rsid w:val="00F41747"/>
    <w:rsid w:val="00F946DF"/>
    <w:rsid w:val="00F94CC7"/>
    <w:rsid w:val="00F95403"/>
    <w:rsid w:val="00FF313B"/>
  </w:rsids>
  <m:mathPr>
    <m:mathFont m:val="Cambria Math"/>
    <m:brkBin m:val="before"/>
    <m:brkBinSub m:val="--"/>
    <m:smallFrac m:val="off"/>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Tahoma" w:hAnsi="Liberation Serif" w:cs="Tahoma"/>
        <w:szCs w:val="24"/>
        <w:lang w:val="en-US" w:eastAsia="zh-CN" w:bidi="ar-OM"/>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15CE"/>
    <w:pPr>
      <w:suppressAutoHyphens/>
      <w:textAlignment w:val="baseline"/>
    </w:pPr>
    <w:rPr>
      <w:rFonts w:ascii="Charis SIL" w:hAnsi="Charis SIL" w:cs="Amiri"/>
      <w:color w:val="00000A"/>
      <w:sz w:val="24"/>
      <w:lang w:val="en-GB"/>
    </w:rPr>
  </w:style>
  <w:style w:type="paragraph" w:styleId="Heading1">
    <w:name w:val="heading 1"/>
    <w:basedOn w:val="Normal"/>
    <w:qFormat/>
    <w:rsid w:val="00D63B2E"/>
    <w:pPr>
      <w:keepNext/>
      <w:spacing w:before="720" w:after="170"/>
      <w:outlineLvl w:val="0"/>
    </w:pPr>
    <w:rPr>
      <w:rFonts w:ascii="Arial" w:hAnsi="Arial" w:cs="Tahoma"/>
      <w:b/>
      <w:bCs/>
      <w:sz w:val="32"/>
      <w:szCs w:val="28"/>
    </w:rPr>
  </w:style>
  <w:style w:type="paragraph" w:styleId="Heading2">
    <w:name w:val="heading 2"/>
    <w:basedOn w:val="Normal"/>
    <w:qFormat/>
    <w:rsid w:val="00D63B2E"/>
    <w:pPr>
      <w:keepNext/>
      <w:spacing w:before="200" w:after="120"/>
      <w:jc w:val="center"/>
      <w:outlineLvl w:val="1"/>
    </w:pPr>
    <w:rPr>
      <w:rFonts w:ascii="Arial" w:hAnsi="Arial" w:cs="Tahoma"/>
      <w:b/>
      <w:bCs/>
      <w:sz w:val="40"/>
      <w:szCs w:val="28"/>
    </w:rPr>
  </w:style>
  <w:style w:type="paragraph" w:styleId="Heading3">
    <w:name w:val="heading 3"/>
    <w:basedOn w:val="Normal"/>
    <w:qFormat/>
    <w:rsid w:val="00D63B2E"/>
    <w:pPr>
      <w:keepNext/>
      <w:spacing w:before="283" w:after="113"/>
      <w:jc w:val="center"/>
      <w:outlineLvl w:val="2"/>
    </w:pPr>
    <w:rPr>
      <w:rFonts w:ascii="Arial" w:hAnsi="Arial" w:cs="Tahoma"/>
      <w:sz w:val="40"/>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rsid w:val="00B76648"/>
  </w:style>
  <w:style w:type="character" w:customStyle="1" w:styleId="Footnoteanchor">
    <w:name w:val="Footnote anchor"/>
    <w:basedOn w:val="FootnoteReference"/>
    <w:rsid w:val="00BC096E"/>
    <w:rPr>
      <w:iCs/>
      <w:vertAlign w:val="superscript"/>
    </w:rPr>
  </w:style>
  <w:style w:type="character" w:customStyle="1" w:styleId="NumberingSymbols">
    <w:name w:val="Numbering Symbols"/>
    <w:qFormat/>
    <w:rsid w:val="00B76648"/>
  </w:style>
  <w:style w:type="character" w:customStyle="1" w:styleId="SignatureChar">
    <w:name w:val="Signature Char"/>
    <w:basedOn w:val="DefaultParagraphFont"/>
    <w:link w:val="Signature"/>
    <w:qFormat/>
    <w:rsid w:val="00D63B2E"/>
    <w:rPr>
      <w:rFonts w:ascii="Charis SIL" w:hAnsi="Charis SIL" w:cs="Amiri"/>
      <w:sz w:val="21"/>
      <w:lang w:val="en-GB"/>
    </w:rPr>
  </w:style>
  <w:style w:type="character" w:customStyle="1" w:styleId="AuthorChar">
    <w:name w:val="Author Char"/>
    <w:basedOn w:val="SignatureChar"/>
    <w:link w:val="Author"/>
    <w:qFormat/>
    <w:rsid w:val="00D63B2E"/>
    <w:rPr>
      <w:rFonts w:asciiTheme="majorBidi" w:hAnsiTheme="majorBidi" w:cstheme="majorBidi"/>
      <w:i/>
      <w:iCs/>
      <w:sz w:val="28"/>
      <w:szCs w:val="28"/>
      <w:lang w:val="en-GB"/>
    </w:rPr>
  </w:style>
  <w:style w:type="character" w:customStyle="1" w:styleId="IndexLink">
    <w:name w:val="Index Link"/>
    <w:qFormat/>
    <w:rsid w:val="00B76648"/>
  </w:style>
  <w:style w:type="character" w:customStyle="1" w:styleId="DMG">
    <w:name w:val="DMG"/>
    <w:qFormat/>
    <w:rsid w:val="002A441F"/>
    <w:rPr>
      <w:i/>
      <w:iCs/>
    </w:rPr>
  </w:style>
  <w:style w:type="character" w:customStyle="1" w:styleId="Quotedwork">
    <w:name w:val="Quoted work"/>
    <w:qFormat/>
    <w:rsid w:val="00D63B2E"/>
    <w:rPr>
      <w:i/>
      <w:iCs/>
    </w:rPr>
  </w:style>
  <w:style w:type="character" w:customStyle="1" w:styleId="Latin">
    <w:name w:val="Latin"/>
    <w:qFormat/>
    <w:rsid w:val="00BC096E"/>
    <w:rPr>
      <w:i/>
    </w:rPr>
  </w:style>
  <w:style w:type="character" w:styleId="FootnoteReference">
    <w:name w:val="footnote reference"/>
    <w:basedOn w:val="DefaultParagraphFont"/>
    <w:uiPriority w:val="99"/>
    <w:unhideWhenUsed/>
    <w:qFormat/>
    <w:rsid w:val="00B76648"/>
    <w:rPr>
      <w:vertAlign w:val="superscript"/>
    </w:rPr>
  </w:style>
  <w:style w:type="character" w:customStyle="1" w:styleId="CommentTextChar">
    <w:name w:val="Comment Text Char"/>
    <w:basedOn w:val="DefaultParagraphFont"/>
    <w:link w:val="CommentText"/>
    <w:uiPriority w:val="99"/>
    <w:semiHidden/>
    <w:qFormat/>
    <w:rsid w:val="00B76648"/>
    <w:rPr>
      <w:rFonts w:ascii="Charis SIL" w:hAnsi="Charis SIL" w:cs="Amiri"/>
      <w:sz w:val="20"/>
      <w:szCs w:val="20"/>
      <w:lang w:val="en-GB"/>
    </w:rPr>
  </w:style>
  <w:style w:type="character" w:styleId="CommentReference">
    <w:name w:val="annotation reference"/>
    <w:basedOn w:val="DefaultParagraphFont"/>
    <w:uiPriority w:val="99"/>
    <w:semiHidden/>
    <w:unhideWhenUsed/>
    <w:qFormat/>
    <w:rsid w:val="00B76648"/>
    <w:rPr>
      <w:sz w:val="16"/>
      <w:szCs w:val="16"/>
    </w:rPr>
  </w:style>
  <w:style w:type="character" w:customStyle="1" w:styleId="BalloonTextChar">
    <w:name w:val="Balloon Text Char"/>
    <w:basedOn w:val="DefaultParagraphFont"/>
    <w:link w:val="BalloonText"/>
    <w:uiPriority w:val="99"/>
    <w:semiHidden/>
    <w:qFormat/>
    <w:rsid w:val="00D32539"/>
    <w:rPr>
      <w:rFonts w:ascii="Tahoma" w:hAnsi="Tahoma"/>
      <w:sz w:val="16"/>
      <w:szCs w:val="16"/>
      <w:lang w:val="en-GB"/>
    </w:rPr>
  </w:style>
  <w:style w:type="character" w:customStyle="1" w:styleId="TitleChar">
    <w:name w:val="Title Char"/>
    <w:basedOn w:val="DefaultParagraphFont"/>
    <w:link w:val="Title"/>
    <w:uiPriority w:val="10"/>
    <w:qFormat/>
    <w:rsid w:val="00D63B2E"/>
    <w:rPr>
      <w:rFonts w:asciiTheme="majorBidi" w:eastAsiaTheme="majorEastAsia" w:hAnsiTheme="majorBidi" w:cstheme="majorBidi"/>
      <w:b/>
      <w:bCs/>
      <w:spacing w:val="-10"/>
      <w:sz w:val="36"/>
      <w:szCs w:val="36"/>
      <w:lang w:bidi="ar-SA"/>
    </w:rPr>
  </w:style>
  <w:style w:type="character" w:customStyle="1" w:styleId="CommentSubjectChar">
    <w:name w:val="Comment Subject Char"/>
    <w:basedOn w:val="CommentTextChar"/>
    <w:link w:val="CommentSubject"/>
    <w:uiPriority w:val="99"/>
    <w:semiHidden/>
    <w:qFormat/>
    <w:rsid w:val="00293B55"/>
    <w:rPr>
      <w:rFonts w:ascii="Charis SIL" w:hAnsi="Charis SIL" w:cs="Amiri"/>
      <w:b/>
      <w:bCs/>
      <w:sz w:val="20"/>
      <w:szCs w:val="20"/>
      <w:lang w:val="en-GB"/>
    </w:rPr>
  </w:style>
  <w:style w:type="character" w:customStyle="1" w:styleId="InternetLink">
    <w:name w:val="Internet Link"/>
    <w:basedOn w:val="DefaultParagraphFont"/>
    <w:uiPriority w:val="99"/>
    <w:unhideWhenUsed/>
    <w:rsid w:val="00A52FB5"/>
    <w:rPr>
      <w:color w:val="00000A"/>
      <w:u w:val="none"/>
    </w:rPr>
  </w:style>
  <w:style w:type="character" w:styleId="FollowedHyperlink">
    <w:name w:val="FollowedHyperlink"/>
    <w:basedOn w:val="DefaultParagraphFont"/>
    <w:uiPriority w:val="99"/>
    <w:semiHidden/>
    <w:unhideWhenUsed/>
    <w:qFormat/>
    <w:rsid w:val="00582033"/>
    <w:rPr>
      <w:color w:val="800080" w:themeColor="followedHyperlink"/>
      <w:u w:val="single"/>
    </w:rPr>
  </w:style>
  <w:style w:type="character" w:customStyle="1" w:styleId="QuoteChar">
    <w:name w:val="Quote Char"/>
    <w:basedOn w:val="DefaultParagraphFont"/>
    <w:link w:val="Quote"/>
    <w:uiPriority w:val="29"/>
    <w:qFormat/>
    <w:rsid w:val="00914A96"/>
    <w:rPr>
      <w:rFonts w:ascii="Charis SIL" w:hAnsi="Charis SIL" w:cs="Amiri"/>
      <w:i/>
      <w:iCs/>
      <w:color w:val="000000" w:themeColor="text1"/>
      <w:lang w:val="en-GB"/>
    </w:rPr>
  </w:style>
  <w:style w:type="character" w:customStyle="1" w:styleId="FootnoteTextChar">
    <w:name w:val="Footnote Text Char"/>
    <w:basedOn w:val="DefaultParagraphFont"/>
    <w:link w:val="FootnoteText"/>
    <w:uiPriority w:val="99"/>
    <w:qFormat/>
    <w:rsid w:val="009B15CE"/>
    <w:rPr>
      <w:rFonts w:asciiTheme="majorBidi" w:hAnsiTheme="majorBidi" w:cstheme="majorBidi"/>
      <w:color w:val="00000A"/>
      <w:sz w:val="24"/>
      <w:lang w:val="en-GB"/>
    </w:rPr>
  </w:style>
  <w:style w:type="character" w:customStyle="1" w:styleId="ListLabel1">
    <w:name w:val="ListLabel 1"/>
    <w:qFormat/>
    <w:rsid w:val="004D230B"/>
    <w:rPr>
      <w:rFonts w:eastAsia="OpenSymbol" w:cs="OpenSymbol"/>
    </w:rPr>
  </w:style>
  <w:style w:type="character" w:customStyle="1" w:styleId="ListLabel2">
    <w:name w:val="ListLabel 2"/>
    <w:qFormat/>
    <w:rsid w:val="004D230B"/>
    <w:rPr>
      <w:rFonts w:eastAsia="OpenSymbol" w:cs="OpenSymbol"/>
    </w:rPr>
  </w:style>
  <w:style w:type="character" w:customStyle="1" w:styleId="ListLabel3">
    <w:name w:val="ListLabel 3"/>
    <w:qFormat/>
    <w:rsid w:val="004D230B"/>
    <w:rPr>
      <w:rFonts w:eastAsia="OpenSymbol" w:cs="OpenSymbol"/>
    </w:rPr>
  </w:style>
  <w:style w:type="character" w:customStyle="1" w:styleId="ListLabel4">
    <w:name w:val="ListLabel 4"/>
    <w:qFormat/>
    <w:rsid w:val="004D230B"/>
    <w:rPr>
      <w:rFonts w:eastAsia="OpenSymbol" w:cs="OpenSymbol"/>
    </w:rPr>
  </w:style>
  <w:style w:type="character" w:customStyle="1" w:styleId="ListLabel5">
    <w:name w:val="ListLabel 5"/>
    <w:qFormat/>
    <w:rsid w:val="004D230B"/>
    <w:rPr>
      <w:rFonts w:eastAsia="OpenSymbol" w:cs="OpenSymbol"/>
    </w:rPr>
  </w:style>
  <w:style w:type="character" w:customStyle="1" w:styleId="ListLabel6">
    <w:name w:val="ListLabel 6"/>
    <w:qFormat/>
    <w:rsid w:val="004D230B"/>
    <w:rPr>
      <w:rFonts w:eastAsia="OpenSymbol" w:cs="OpenSymbol"/>
    </w:rPr>
  </w:style>
  <w:style w:type="character" w:customStyle="1" w:styleId="ListLabel7">
    <w:name w:val="ListLabel 7"/>
    <w:qFormat/>
    <w:rsid w:val="004D230B"/>
    <w:rPr>
      <w:rFonts w:eastAsia="OpenSymbol" w:cs="OpenSymbol"/>
    </w:rPr>
  </w:style>
  <w:style w:type="character" w:customStyle="1" w:styleId="ListLabel8">
    <w:name w:val="ListLabel 8"/>
    <w:qFormat/>
    <w:rsid w:val="004D230B"/>
    <w:rPr>
      <w:rFonts w:eastAsia="OpenSymbol" w:cs="OpenSymbol"/>
    </w:rPr>
  </w:style>
  <w:style w:type="character" w:customStyle="1" w:styleId="ListLabel9">
    <w:name w:val="ListLabel 9"/>
    <w:qFormat/>
    <w:rsid w:val="004D230B"/>
    <w:rPr>
      <w:rFonts w:eastAsia="OpenSymbol" w:cs="OpenSymbol"/>
    </w:rPr>
  </w:style>
  <w:style w:type="character" w:customStyle="1" w:styleId="ListLabel10">
    <w:name w:val="ListLabel 10"/>
    <w:qFormat/>
    <w:rsid w:val="004D230B"/>
    <w:rPr>
      <w:rFonts w:eastAsia="OpenSymbol" w:cs="OpenSymbol"/>
    </w:rPr>
  </w:style>
  <w:style w:type="character" w:customStyle="1" w:styleId="ListLabel11">
    <w:name w:val="ListLabel 11"/>
    <w:qFormat/>
    <w:rsid w:val="004D230B"/>
    <w:rPr>
      <w:rFonts w:eastAsia="OpenSymbol" w:cs="OpenSymbol"/>
    </w:rPr>
  </w:style>
  <w:style w:type="character" w:customStyle="1" w:styleId="ListLabel12">
    <w:name w:val="ListLabel 12"/>
    <w:qFormat/>
    <w:rsid w:val="004D230B"/>
    <w:rPr>
      <w:rFonts w:eastAsia="OpenSymbol" w:cs="OpenSymbol"/>
    </w:rPr>
  </w:style>
  <w:style w:type="character" w:customStyle="1" w:styleId="ListLabel13">
    <w:name w:val="ListLabel 13"/>
    <w:qFormat/>
    <w:rsid w:val="004D230B"/>
    <w:rPr>
      <w:rFonts w:eastAsia="OpenSymbol" w:cs="OpenSymbol"/>
    </w:rPr>
  </w:style>
  <w:style w:type="character" w:customStyle="1" w:styleId="ListLabel14">
    <w:name w:val="ListLabel 14"/>
    <w:qFormat/>
    <w:rsid w:val="004D230B"/>
    <w:rPr>
      <w:rFonts w:eastAsia="OpenSymbol" w:cs="OpenSymbol"/>
    </w:rPr>
  </w:style>
  <w:style w:type="character" w:customStyle="1" w:styleId="ListLabel15">
    <w:name w:val="ListLabel 15"/>
    <w:qFormat/>
    <w:rsid w:val="004D230B"/>
    <w:rPr>
      <w:rFonts w:eastAsia="OpenSymbol" w:cs="OpenSymbol"/>
    </w:rPr>
  </w:style>
  <w:style w:type="character" w:customStyle="1" w:styleId="ListLabel16">
    <w:name w:val="ListLabel 16"/>
    <w:qFormat/>
    <w:rsid w:val="004D230B"/>
    <w:rPr>
      <w:rFonts w:eastAsia="OpenSymbol" w:cs="OpenSymbol"/>
    </w:rPr>
  </w:style>
  <w:style w:type="character" w:customStyle="1" w:styleId="ListLabel17">
    <w:name w:val="ListLabel 17"/>
    <w:qFormat/>
    <w:rsid w:val="004D230B"/>
    <w:rPr>
      <w:rFonts w:eastAsia="OpenSymbol" w:cs="OpenSymbol"/>
    </w:rPr>
  </w:style>
  <w:style w:type="character" w:customStyle="1" w:styleId="ListLabel18">
    <w:name w:val="ListLabel 18"/>
    <w:qFormat/>
    <w:rsid w:val="004D230B"/>
    <w:rPr>
      <w:rFonts w:eastAsia="OpenSymbol" w:cs="OpenSymbol"/>
    </w:rPr>
  </w:style>
  <w:style w:type="character" w:customStyle="1" w:styleId="ListLabel19">
    <w:name w:val="ListLabel 19"/>
    <w:qFormat/>
    <w:rsid w:val="004D230B"/>
    <w:rPr>
      <w:rFonts w:eastAsia="OpenSymbol" w:cs="OpenSymbol"/>
    </w:rPr>
  </w:style>
  <w:style w:type="character" w:customStyle="1" w:styleId="ListLabel20">
    <w:name w:val="ListLabel 20"/>
    <w:qFormat/>
    <w:rsid w:val="004D230B"/>
    <w:rPr>
      <w:rFonts w:eastAsia="OpenSymbol" w:cs="OpenSymbol"/>
    </w:rPr>
  </w:style>
  <w:style w:type="character" w:customStyle="1" w:styleId="ListLabel21">
    <w:name w:val="ListLabel 21"/>
    <w:qFormat/>
    <w:rsid w:val="004D230B"/>
    <w:rPr>
      <w:rFonts w:eastAsia="OpenSymbol" w:cs="OpenSymbol"/>
    </w:rPr>
  </w:style>
  <w:style w:type="character" w:customStyle="1" w:styleId="ListLabel22">
    <w:name w:val="ListLabel 22"/>
    <w:qFormat/>
    <w:rsid w:val="004D230B"/>
    <w:rPr>
      <w:rFonts w:eastAsia="OpenSymbol" w:cs="OpenSymbol"/>
    </w:rPr>
  </w:style>
  <w:style w:type="character" w:customStyle="1" w:styleId="ListLabel23">
    <w:name w:val="ListLabel 23"/>
    <w:qFormat/>
    <w:rsid w:val="004D230B"/>
    <w:rPr>
      <w:rFonts w:eastAsia="OpenSymbol" w:cs="OpenSymbol"/>
    </w:rPr>
  </w:style>
  <w:style w:type="character" w:customStyle="1" w:styleId="ListLabel24">
    <w:name w:val="ListLabel 24"/>
    <w:qFormat/>
    <w:rsid w:val="004D230B"/>
    <w:rPr>
      <w:rFonts w:eastAsia="OpenSymbol" w:cs="OpenSymbol"/>
    </w:rPr>
  </w:style>
  <w:style w:type="character" w:customStyle="1" w:styleId="ListLabel25">
    <w:name w:val="ListLabel 25"/>
    <w:qFormat/>
    <w:rsid w:val="004D230B"/>
    <w:rPr>
      <w:rFonts w:eastAsia="OpenSymbol" w:cs="OpenSymbol"/>
    </w:rPr>
  </w:style>
  <w:style w:type="character" w:customStyle="1" w:styleId="ListLabel26">
    <w:name w:val="ListLabel 26"/>
    <w:qFormat/>
    <w:rsid w:val="004D230B"/>
    <w:rPr>
      <w:rFonts w:eastAsia="OpenSymbol" w:cs="OpenSymbol"/>
    </w:rPr>
  </w:style>
  <w:style w:type="character" w:customStyle="1" w:styleId="ListLabel27">
    <w:name w:val="ListLabel 27"/>
    <w:qFormat/>
    <w:rsid w:val="004D230B"/>
    <w:rPr>
      <w:rFonts w:cs="Symbol"/>
      <w:u w:val="none" w:color="00B050"/>
    </w:rPr>
  </w:style>
  <w:style w:type="character" w:customStyle="1" w:styleId="ListLabel28">
    <w:name w:val="ListLabel 28"/>
    <w:qFormat/>
    <w:rsid w:val="004D230B"/>
    <w:rPr>
      <w:rFonts w:eastAsia="OpenSymbol" w:cs="OpenSymbol"/>
    </w:rPr>
  </w:style>
  <w:style w:type="character" w:customStyle="1" w:styleId="ListLabel29">
    <w:name w:val="ListLabel 29"/>
    <w:qFormat/>
    <w:rsid w:val="004D230B"/>
    <w:rPr>
      <w:rFonts w:eastAsia="OpenSymbol" w:cs="OpenSymbol"/>
    </w:rPr>
  </w:style>
  <w:style w:type="character" w:customStyle="1" w:styleId="ListLabel30">
    <w:name w:val="ListLabel 30"/>
    <w:qFormat/>
    <w:rsid w:val="004D230B"/>
    <w:rPr>
      <w:rFonts w:eastAsia="OpenSymbol" w:cs="OpenSymbol"/>
    </w:rPr>
  </w:style>
  <w:style w:type="character" w:customStyle="1" w:styleId="ListLabel31">
    <w:name w:val="ListLabel 31"/>
    <w:qFormat/>
    <w:rsid w:val="004D230B"/>
    <w:rPr>
      <w:rFonts w:eastAsia="OpenSymbol" w:cs="OpenSymbol"/>
    </w:rPr>
  </w:style>
  <w:style w:type="character" w:customStyle="1" w:styleId="ListLabel32">
    <w:name w:val="ListLabel 32"/>
    <w:qFormat/>
    <w:rsid w:val="004D230B"/>
    <w:rPr>
      <w:rFonts w:eastAsia="OpenSymbol" w:cs="OpenSymbol"/>
    </w:rPr>
  </w:style>
  <w:style w:type="character" w:customStyle="1" w:styleId="ListLabel33">
    <w:name w:val="ListLabel 33"/>
    <w:qFormat/>
    <w:rsid w:val="004D230B"/>
    <w:rPr>
      <w:rFonts w:eastAsia="OpenSymbol" w:cs="OpenSymbol"/>
    </w:rPr>
  </w:style>
  <w:style w:type="character" w:customStyle="1" w:styleId="ListLabel34">
    <w:name w:val="ListLabel 34"/>
    <w:qFormat/>
    <w:rsid w:val="004D230B"/>
    <w:rPr>
      <w:rFonts w:eastAsia="OpenSymbol" w:cs="OpenSymbol"/>
    </w:rPr>
  </w:style>
  <w:style w:type="character" w:customStyle="1" w:styleId="ListLabel35">
    <w:name w:val="ListLabel 35"/>
    <w:qFormat/>
    <w:rsid w:val="004D230B"/>
    <w:rPr>
      <w:rFonts w:eastAsia="OpenSymbol" w:cs="OpenSymbol"/>
    </w:rPr>
  </w:style>
  <w:style w:type="character" w:customStyle="1" w:styleId="ListLabel36">
    <w:name w:val="ListLabel 36"/>
    <w:qFormat/>
    <w:rsid w:val="004D230B"/>
    <w:rPr>
      <w:rFonts w:cs="Courier New"/>
    </w:rPr>
  </w:style>
  <w:style w:type="character" w:customStyle="1" w:styleId="ListLabel37">
    <w:name w:val="ListLabel 37"/>
    <w:qFormat/>
    <w:rsid w:val="004D230B"/>
    <w:rPr>
      <w:rFonts w:cs="Courier New"/>
    </w:rPr>
  </w:style>
  <w:style w:type="character" w:customStyle="1" w:styleId="ListLabel38">
    <w:name w:val="ListLabel 38"/>
    <w:qFormat/>
    <w:rsid w:val="004D230B"/>
    <w:rPr>
      <w:rFonts w:cs="Courier New"/>
    </w:rPr>
  </w:style>
  <w:style w:type="character" w:customStyle="1" w:styleId="ListLabel39">
    <w:name w:val="ListLabel 39"/>
    <w:qFormat/>
    <w:rsid w:val="004D230B"/>
    <w:rPr>
      <w:rFonts w:cs="Times New Roman"/>
      <w:sz w:val="28"/>
      <w:szCs w:val="28"/>
    </w:rPr>
  </w:style>
  <w:style w:type="character" w:customStyle="1" w:styleId="ListLabel40">
    <w:name w:val="ListLabel 40"/>
    <w:qFormat/>
    <w:rsid w:val="004D230B"/>
    <w:rPr>
      <w:rFonts w:cs="Courier New"/>
    </w:rPr>
  </w:style>
  <w:style w:type="character" w:customStyle="1" w:styleId="ListLabel41">
    <w:name w:val="ListLabel 41"/>
    <w:qFormat/>
    <w:rsid w:val="004D230B"/>
    <w:rPr>
      <w:rFonts w:cs="Courier New"/>
    </w:rPr>
  </w:style>
  <w:style w:type="character" w:customStyle="1" w:styleId="ListLabel42">
    <w:name w:val="ListLabel 42"/>
    <w:qFormat/>
    <w:rsid w:val="004D230B"/>
    <w:rPr>
      <w:rFonts w:cs="Courier New"/>
    </w:rPr>
  </w:style>
  <w:style w:type="character" w:customStyle="1" w:styleId="ListLabel43">
    <w:name w:val="ListLabel 43"/>
    <w:qFormat/>
    <w:rsid w:val="004D230B"/>
    <w:rPr>
      <w:rFonts w:cs="Times New Roman"/>
      <w:sz w:val="28"/>
      <w:szCs w:val="28"/>
    </w:rPr>
  </w:style>
  <w:style w:type="character" w:customStyle="1" w:styleId="ListLabel44">
    <w:name w:val="ListLabel 44"/>
    <w:qFormat/>
    <w:rsid w:val="004D230B"/>
    <w:rPr>
      <w:rFonts w:cs="Courier New"/>
    </w:rPr>
  </w:style>
  <w:style w:type="character" w:customStyle="1" w:styleId="ListLabel45">
    <w:name w:val="ListLabel 45"/>
    <w:qFormat/>
    <w:rsid w:val="004D230B"/>
    <w:rPr>
      <w:rFonts w:cs="Courier New"/>
    </w:rPr>
  </w:style>
  <w:style w:type="character" w:customStyle="1" w:styleId="ListLabel46">
    <w:name w:val="ListLabel 46"/>
    <w:qFormat/>
    <w:rsid w:val="004D230B"/>
    <w:rPr>
      <w:rFonts w:cs="Courier New"/>
    </w:rPr>
  </w:style>
  <w:style w:type="character" w:customStyle="1" w:styleId="ListLabel47">
    <w:name w:val="ListLabel 47"/>
    <w:qFormat/>
    <w:rsid w:val="004D230B"/>
    <w:rPr>
      <w:rFonts w:cs="Times New Roman"/>
      <w:sz w:val="28"/>
      <w:szCs w:val="28"/>
    </w:rPr>
  </w:style>
  <w:style w:type="character" w:customStyle="1" w:styleId="ListLabel48">
    <w:name w:val="ListLabel 48"/>
    <w:qFormat/>
    <w:rsid w:val="004D230B"/>
    <w:rPr>
      <w:rFonts w:cs="Courier New"/>
    </w:rPr>
  </w:style>
  <w:style w:type="character" w:customStyle="1" w:styleId="ListLabel49">
    <w:name w:val="ListLabel 49"/>
    <w:qFormat/>
    <w:rsid w:val="004D230B"/>
    <w:rPr>
      <w:rFonts w:cs="Courier New"/>
    </w:rPr>
  </w:style>
  <w:style w:type="character" w:customStyle="1" w:styleId="ListLabel50">
    <w:name w:val="ListLabel 50"/>
    <w:qFormat/>
    <w:rsid w:val="004D230B"/>
    <w:rPr>
      <w:rFonts w:cs="Courier New"/>
    </w:rPr>
  </w:style>
  <w:style w:type="character" w:customStyle="1" w:styleId="ListLabel51">
    <w:name w:val="ListLabel 51"/>
    <w:qFormat/>
    <w:rsid w:val="004D230B"/>
    <w:rPr>
      <w:rFonts w:cs="Times New Roman"/>
      <w:sz w:val="28"/>
      <w:szCs w:val="28"/>
    </w:rPr>
  </w:style>
  <w:style w:type="character" w:customStyle="1" w:styleId="ListLabel52">
    <w:name w:val="ListLabel 52"/>
    <w:qFormat/>
    <w:rsid w:val="004D230B"/>
    <w:rPr>
      <w:rFonts w:cs="Courier New"/>
    </w:rPr>
  </w:style>
  <w:style w:type="character" w:customStyle="1" w:styleId="ListLabel53">
    <w:name w:val="ListLabel 53"/>
    <w:qFormat/>
    <w:rsid w:val="004D230B"/>
    <w:rPr>
      <w:rFonts w:cs="Courier New"/>
    </w:rPr>
  </w:style>
  <w:style w:type="character" w:customStyle="1" w:styleId="ListLabel54">
    <w:name w:val="ListLabel 54"/>
    <w:qFormat/>
    <w:rsid w:val="004D230B"/>
    <w:rPr>
      <w:rFonts w:cs="Courier New"/>
    </w:rPr>
  </w:style>
  <w:style w:type="character" w:customStyle="1" w:styleId="ListLabel55">
    <w:name w:val="ListLabel 55"/>
    <w:qFormat/>
    <w:rsid w:val="004D230B"/>
    <w:rPr>
      <w:rFonts w:cs="Times New Roman"/>
      <w:sz w:val="28"/>
      <w:szCs w:val="28"/>
    </w:rPr>
  </w:style>
  <w:style w:type="character" w:customStyle="1" w:styleId="ListLabel56">
    <w:name w:val="ListLabel 56"/>
    <w:qFormat/>
    <w:rsid w:val="004D230B"/>
    <w:rPr>
      <w:rFonts w:cs="Courier New"/>
    </w:rPr>
  </w:style>
  <w:style w:type="character" w:customStyle="1" w:styleId="ListLabel57">
    <w:name w:val="ListLabel 57"/>
    <w:qFormat/>
    <w:rsid w:val="004D230B"/>
    <w:rPr>
      <w:rFonts w:cs="Courier New"/>
    </w:rPr>
  </w:style>
  <w:style w:type="character" w:customStyle="1" w:styleId="ListLabel58">
    <w:name w:val="ListLabel 58"/>
    <w:qFormat/>
    <w:rsid w:val="004D230B"/>
    <w:rPr>
      <w:rFonts w:cs="Courier New"/>
    </w:rPr>
  </w:style>
  <w:style w:type="character" w:customStyle="1" w:styleId="ListLabel59">
    <w:name w:val="ListLabel 59"/>
    <w:qFormat/>
    <w:rsid w:val="004D230B"/>
    <w:rPr>
      <w:rFonts w:cs="Courier New"/>
    </w:rPr>
  </w:style>
  <w:style w:type="character" w:customStyle="1" w:styleId="ListLabel60">
    <w:name w:val="ListLabel 60"/>
    <w:qFormat/>
    <w:rsid w:val="004D230B"/>
    <w:rPr>
      <w:rFonts w:cs="Courier New"/>
    </w:rPr>
  </w:style>
  <w:style w:type="character" w:customStyle="1" w:styleId="ListLabel61">
    <w:name w:val="ListLabel 61"/>
    <w:qFormat/>
    <w:rsid w:val="004D230B"/>
    <w:rPr>
      <w:rFonts w:cs="Courier New"/>
    </w:rPr>
  </w:style>
  <w:style w:type="character" w:customStyle="1" w:styleId="FootnoteCharacters">
    <w:name w:val="Footnote Characters"/>
    <w:qFormat/>
    <w:rsid w:val="004D230B"/>
  </w:style>
  <w:style w:type="character" w:customStyle="1" w:styleId="FootnoteAnchor0">
    <w:name w:val="Footnote Anchor"/>
    <w:rsid w:val="009B15CE"/>
    <w:rPr>
      <w:vertAlign w:val="superscript"/>
    </w:rPr>
  </w:style>
  <w:style w:type="character" w:customStyle="1" w:styleId="EndnoteAnchor">
    <w:name w:val="Endnote Anchor"/>
    <w:rsid w:val="004D230B"/>
    <w:rPr>
      <w:vertAlign w:val="superscript"/>
    </w:rPr>
  </w:style>
  <w:style w:type="character" w:customStyle="1" w:styleId="EndnoteCharacters">
    <w:name w:val="Endnote Characters"/>
    <w:qFormat/>
    <w:rsid w:val="004D230B"/>
  </w:style>
  <w:style w:type="paragraph" w:customStyle="1" w:styleId="Heading">
    <w:name w:val="Heading"/>
    <w:basedOn w:val="Normal"/>
    <w:next w:val="BodyText"/>
    <w:qFormat/>
    <w:rsid w:val="004D230B"/>
    <w:pPr>
      <w:keepNext/>
      <w:spacing w:before="240" w:after="120"/>
    </w:pPr>
    <w:rPr>
      <w:rFonts w:ascii="Liberation Sans" w:eastAsia="Microsoft YaHei" w:hAnsi="Liberation Sans" w:cs="Mangal"/>
      <w:sz w:val="28"/>
      <w:szCs w:val="28"/>
    </w:rPr>
  </w:style>
  <w:style w:type="paragraph" w:styleId="BodyText">
    <w:name w:val="Body Text"/>
    <w:basedOn w:val="Normal"/>
    <w:link w:val="BodyTextChar"/>
    <w:rsid w:val="004D230B"/>
    <w:pPr>
      <w:spacing w:after="140" w:line="288" w:lineRule="auto"/>
    </w:pPr>
  </w:style>
  <w:style w:type="paragraph" w:styleId="List">
    <w:name w:val="List"/>
    <w:rsid w:val="00B76648"/>
    <w:pPr>
      <w:widowControl w:val="0"/>
    </w:pPr>
    <w:rPr>
      <w:sz w:val="24"/>
    </w:rPr>
  </w:style>
  <w:style w:type="paragraph" w:styleId="Caption">
    <w:name w:val="caption"/>
    <w:basedOn w:val="Normal"/>
    <w:qFormat/>
    <w:rsid w:val="00B76648"/>
    <w:pPr>
      <w:suppressLineNumbers/>
      <w:spacing w:before="120" w:after="120"/>
      <w:jc w:val="center"/>
    </w:pPr>
    <w:rPr>
      <w:i/>
      <w:iCs/>
    </w:rPr>
  </w:style>
  <w:style w:type="paragraph" w:customStyle="1" w:styleId="Index">
    <w:name w:val="Index"/>
    <w:basedOn w:val="Normal"/>
    <w:qFormat/>
    <w:rsid w:val="00B76648"/>
    <w:pPr>
      <w:suppressLineNumbers/>
      <w:spacing w:after="340"/>
    </w:pPr>
  </w:style>
  <w:style w:type="paragraph" w:customStyle="1" w:styleId="Author">
    <w:name w:val="Author"/>
    <w:basedOn w:val="Signature"/>
    <w:link w:val="AuthorChar"/>
    <w:qFormat/>
    <w:rsid w:val="00D63B2E"/>
    <w:pPr>
      <w:spacing w:after="840" w:line="320" w:lineRule="exact"/>
    </w:pPr>
    <w:rPr>
      <w:rFonts w:asciiTheme="majorBidi" w:hAnsiTheme="majorBidi" w:cstheme="majorBidi"/>
      <w:i/>
      <w:iCs/>
      <w:sz w:val="28"/>
      <w:szCs w:val="28"/>
    </w:rPr>
  </w:style>
  <w:style w:type="paragraph" w:styleId="Signature">
    <w:name w:val="Signature"/>
    <w:basedOn w:val="Normal"/>
    <w:link w:val="SignatureChar"/>
    <w:rsid w:val="00B76648"/>
    <w:pPr>
      <w:spacing w:after="283"/>
      <w:jc w:val="center"/>
    </w:pPr>
    <w:rPr>
      <w:sz w:val="21"/>
    </w:rPr>
  </w:style>
  <w:style w:type="paragraph" w:customStyle="1" w:styleId="Textbody">
    <w:name w:val="Text body"/>
    <w:basedOn w:val="Normal"/>
    <w:qFormat/>
    <w:rsid w:val="009A1301"/>
    <w:pPr>
      <w:spacing w:after="140" w:line="320" w:lineRule="exact"/>
      <w:ind w:firstLine="340"/>
      <w:jc w:val="both"/>
    </w:pPr>
    <w:rPr>
      <w:rFonts w:asciiTheme="majorBidi" w:hAnsiTheme="majorBidi" w:cstheme="majorBidi"/>
      <w:sz w:val="28"/>
      <w:szCs w:val="28"/>
      <w:lang w:val="en-US"/>
    </w:rPr>
  </w:style>
  <w:style w:type="paragraph" w:styleId="Revision">
    <w:name w:val="Revision"/>
    <w:hidden/>
    <w:uiPriority w:val="99"/>
    <w:semiHidden/>
    <w:rsid w:val="00ED38D6"/>
    <w:rPr>
      <w:rFonts w:ascii="Charis SIL" w:hAnsi="Charis SIL" w:cs="Amiri"/>
      <w:color w:val="00000A"/>
      <w:sz w:val="24"/>
      <w:lang w:val="en-GB"/>
    </w:rPr>
  </w:style>
  <w:style w:type="paragraph" w:styleId="Title">
    <w:name w:val="Title"/>
    <w:basedOn w:val="Normal"/>
    <w:link w:val="TitleChar"/>
    <w:uiPriority w:val="10"/>
    <w:qFormat/>
    <w:rsid w:val="00D63B2E"/>
    <w:pPr>
      <w:suppressAutoHyphens w:val="0"/>
      <w:spacing w:after="360" w:line="400" w:lineRule="exact"/>
      <w:contextualSpacing/>
      <w:jc w:val="center"/>
      <w:textAlignment w:val="auto"/>
    </w:pPr>
    <w:rPr>
      <w:rFonts w:asciiTheme="majorBidi" w:eastAsiaTheme="majorEastAsia" w:hAnsiTheme="majorBidi" w:cstheme="majorBidi"/>
      <w:b/>
      <w:bCs/>
      <w:spacing w:val="-10"/>
      <w:sz w:val="36"/>
      <w:szCs w:val="36"/>
      <w:lang w:val="en-US" w:bidi="ar-SA"/>
    </w:rPr>
  </w:style>
  <w:style w:type="paragraph" w:customStyle="1" w:styleId="TableContents">
    <w:name w:val="Table Contents"/>
    <w:basedOn w:val="Normal"/>
    <w:qFormat/>
    <w:rsid w:val="00D63B2E"/>
    <w:pPr>
      <w:suppressLineNumbers/>
      <w:spacing w:line="320" w:lineRule="exact"/>
    </w:pPr>
    <w:rPr>
      <w:rFonts w:asciiTheme="majorBidi" w:hAnsiTheme="majorBidi" w:cstheme="majorBidi"/>
      <w:sz w:val="28"/>
      <w:szCs w:val="28"/>
    </w:rPr>
  </w:style>
  <w:style w:type="paragraph" w:customStyle="1" w:styleId="Table">
    <w:name w:val="Table"/>
    <w:basedOn w:val="Caption"/>
    <w:qFormat/>
    <w:rsid w:val="0077037B"/>
    <w:pPr>
      <w:spacing w:before="360" w:after="360"/>
    </w:pPr>
  </w:style>
  <w:style w:type="paragraph" w:customStyle="1" w:styleId="TOC11">
    <w:name w:val="TOC 11"/>
    <w:basedOn w:val="Index"/>
    <w:rsid w:val="00B76648"/>
    <w:pPr>
      <w:tabs>
        <w:tab w:val="right" w:leader="dot" w:pos="9638"/>
      </w:tabs>
      <w:spacing w:after="0"/>
    </w:pPr>
  </w:style>
  <w:style w:type="paragraph" w:customStyle="1" w:styleId="TableofFigures1">
    <w:name w:val="Table of Figures1"/>
    <w:basedOn w:val="Caption"/>
    <w:qFormat/>
    <w:rsid w:val="00375AE7"/>
    <w:pPr>
      <w:spacing w:before="240" w:after="240"/>
    </w:pPr>
  </w:style>
  <w:style w:type="paragraph" w:customStyle="1" w:styleId="FrameContents">
    <w:name w:val="Frame Contents"/>
    <w:basedOn w:val="Normal"/>
    <w:qFormat/>
    <w:rsid w:val="00B76648"/>
  </w:style>
  <w:style w:type="paragraph" w:customStyle="1" w:styleId="Tablecaption">
    <w:name w:val="Table caption"/>
    <w:basedOn w:val="Table"/>
    <w:qFormat/>
    <w:rsid w:val="00D63B2E"/>
    <w:pPr>
      <w:spacing w:before="0" w:after="240" w:line="320" w:lineRule="exact"/>
    </w:pPr>
    <w:rPr>
      <w:rFonts w:eastAsia="Times New Roman"/>
    </w:rPr>
  </w:style>
  <w:style w:type="paragraph" w:customStyle="1" w:styleId="Figure">
    <w:name w:val="Figure"/>
    <w:basedOn w:val="Caption"/>
    <w:qFormat/>
    <w:rsid w:val="00B76648"/>
  </w:style>
  <w:style w:type="paragraph" w:customStyle="1" w:styleId="Bibliography1">
    <w:name w:val="Bibliography 1"/>
    <w:basedOn w:val="Index"/>
    <w:qFormat/>
    <w:rsid w:val="00B76648"/>
    <w:pPr>
      <w:spacing w:after="0" w:line="240" w:lineRule="atLeast"/>
      <w:ind w:left="720" w:hanging="720"/>
    </w:pPr>
  </w:style>
  <w:style w:type="paragraph" w:styleId="CommentText">
    <w:name w:val="annotation text"/>
    <w:basedOn w:val="Normal"/>
    <w:link w:val="CommentTextChar"/>
    <w:uiPriority w:val="99"/>
    <w:semiHidden/>
    <w:unhideWhenUsed/>
    <w:qFormat/>
    <w:rsid w:val="00B76648"/>
    <w:rPr>
      <w:sz w:val="20"/>
      <w:szCs w:val="20"/>
    </w:rPr>
  </w:style>
  <w:style w:type="paragraph" w:styleId="BalloonText">
    <w:name w:val="Balloon Text"/>
    <w:basedOn w:val="Normal"/>
    <w:link w:val="BalloonTextChar"/>
    <w:uiPriority w:val="99"/>
    <w:semiHidden/>
    <w:unhideWhenUsed/>
    <w:qFormat/>
    <w:rsid w:val="00D32539"/>
    <w:rPr>
      <w:rFonts w:ascii="Tahoma" w:hAnsi="Tahoma" w:cs="Tahoma"/>
      <w:sz w:val="16"/>
      <w:szCs w:val="16"/>
    </w:rPr>
  </w:style>
  <w:style w:type="paragraph" w:customStyle="1" w:styleId="Subscript">
    <w:name w:val="Subscript"/>
    <w:basedOn w:val="Textbody"/>
    <w:qFormat/>
    <w:rsid w:val="00D63B2E"/>
    <w:rPr>
      <w:vertAlign w:val="subscript"/>
    </w:rPr>
  </w:style>
  <w:style w:type="paragraph" w:styleId="CommentSubject">
    <w:name w:val="annotation subject"/>
    <w:basedOn w:val="CommentText"/>
    <w:link w:val="CommentSubjectChar"/>
    <w:uiPriority w:val="99"/>
    <w:semiHidden/>
    <w:unhideWhenUsed/>
    <w:qFormat/>
    <w:rsid w:val="00293B55"/>
    <w:rPr>
      <w:b/>
      <w:bCs/>
    </w:rPr>
  </w:style>
  <w:style w:type="paragraph" w:styleId="Quote">
    <w:name w:val="Quote"/>
    <w:basedOn w:val="Normal"/>
    <w:link w:val="QuoteChar"/>
    <w:uiPriority w:val="29"/>
    <w:qFormat/>
    <w:rsid w:val="00914A96"/>
    <w:rPr>
      <w:i/>
      <w:iCs/>
      <w:color w:val="000000" w:themeColor="text1"/>
    </w:rPr>
  </w:style>
  <w:style w:type="paragraph" w:styleId="FootnoteText">
    <w:name w:val="footnote text"/>
    <w:basedOn w:val="Normal"/>
    <w:link w:val="FootnoteTextChar"/>
    <w:uiPriority w:val="99"/>
    <w:unhideWhenUsed/>
    <w:qFormat/>
    <w:rsid w:val="006E15CD"/>
    <w:pPr>
      <w:suppressLineNumbers/>
      <w:spacing w:line="280" w:lineRule="exact"/>
      <w:ind w:left="339" w:hanging="340"/>
    </w:pPr>
    <w:rPr>
      <w:rFonts w:asciiTheme="majorBidi" w:hAnsiTheme="majorBidi" w:cstheme="majorBidi"/>
    </w:rPr>
  </w:style>
  <w:style w:type="paragraph" w:styleId="Header">
    <w:name w:val="header"/>
    <w:basedOn w:val="Normal"/>
    <w:rsid w:val="004D230B"/>
  </w:style>
  <w:style w:type="numbering" w:customStyle="1" w:styleId="Bulleted">
    <w:name w:val="Bulleted"/>
    <w:qFormat/>
    <w:rsid w:val="00D63B2E"/>
  </w:style>
  <w:style w:type="table" w:styleId="TableGrid">
    <w:name w:val="Table Grid"/>
    <w:basedOn w:val="TableNormal"/>
    <w:uiPriority w:val="59"/>
    <w:rsid w:val="009C5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4D3960"/>
    <w:rPr>
      <w:sz w:val="20"/>
      <w:szCs w:val="20"/>
    </w:rPr>
  </w:style>
  <w:style w:type="character" w:customStyle="1" w:styleId="BodyTextChar">
    <w:name w:val="Body Text Char"/>
    <w:basedOn w:val="DefaultParagraphFont"/>
    <w:link w:val="BodyText"/>
    <w:rsid w:val="009B15CE"/>
    <w:rPr>
      <w:rFonts w:ascii="Charis SIL" w:hAnsi="Charis SIL" w:cs="Amiri"/>
      <w:color w:val="00000A"/>
      <w:sz w:val="24"/>
      <w:lang w:val="en-GB"/>
    </w:rPr>
  </w:style>
  <w:style w:type="character" w:customStyle="1" w:styleId="EndnoteTextChar">
    <w:name w:val="Endnote Text Char"/>
    <w:basedOn w:val="DefaultParagraphFont"/>
    <w:link w:val="EndnoteText"/>
    <w:uiPriority w:val="99"/>
    <w:semiHidden/>
    <w:rsid w:val="004D3960"/>
    <w:rPr>
      <w:rFonts w:ascii="Charis SIL" w:hAnsi="Charis SIL" w:cs="Amiri"/>
      <w:color w:val="00000A"/>
      <w:szCs w:val="20"/>
      <w:lang w:val="en-GB"/>
    </w:rPr>
  </w:style>
  <w:style w:type="character" w:styleId="EndnoteReference">
    <w:name w:val="endnote reference"/>
    <w:basedOn w:val="DefaultParagraphFont"/>
    <w:uiPriority w:val="99"/>
    <w:semiHidden/>
    <w:unhideWhenUsed/>
    <w:rsid w:val="004D3960"/>
    <w:rPr>
      <w:vertAlign w:val="superscript"/>
    </w:rPr>
  </w:style>
  <w:style w:type="paragraph" w:styleId="TableofFigures">
    <w:name w:val="table of figures"/>
    <w:basedOn w:val="Normal"/>
    <w:next w:val="Normal"/>
    <w:uiPriority w:val="99"/>
    <w:unhideWhenUsed/>
    <w:rsid w:val="00413496"/>
  </w:style>
  <w:style w:type="paragraph" w:styleId="Closing">
    <w:name w:val="Closing"/>
    <w:basedOn w:val="Normal"/>
    <w:link w:val="ClosingChar"/>
    <w:uiPriority w:val="99"/>
    <w:unhideWhenUsed/>
    <w:rsid w:val="007C4E0F"/>
    <w:pPr>
      <w:ind w:left="4252"/>
    </w:pPr>
  </w:style>
  <w:style w:type="character" w:customStyle="1" w:styleId="ClosingChar">
    <w:name w:val="Closing Char"/>
    <w:basedOn w:val="DefaultParagraphFont"/>
    <w:link w:val="Closing"/>
    <w:uiPriority w:val="99"/>
    <w:rsid w:val="007C4E0F"/>
    <w:rPr>
      <w:rFonts w:ascii="Charis SIL" w:hAnsi="Charis SIL" w:cs="Amiri"/>
      <w:color w:val="00000A"/>
      <w:sz w:val="24"/>
      <w:lang w:val="en-GB"/>
    </w:rPr>
  </w:style>
  <w:style w:type="paragraph" w:styleId="DocumentMap">
    <w:name w:val="Document Map"/>
    <w:basedOn w:val="Normal"/>
    <w:link w:val="DocumentMapChar"/>
    <w:uiPriority w:val="99"/>
    <w:unhideWhenUsed/>
    <w:rsid w:val="007B67EC"/>
    <w:rPr>
      <w:rFonts w:ascii="Tahoma" w:hAnsi="Tahoma" w:cs="Tahoma"/>
      <w:sz w:val="16"/>
      <w:szCs w:val="16"/>
    </w:rPr>
  </w:style>
  <w:style w:type="character" w:customStyle="1" w:styleId="DocumentMapChar">
    <w:name w:val="Document Map Char"/>
    <w:basedOn w:val="DefaultParagraphFont"/>
    <w:link w:val="DocumentMap"/>
    <w:uiPriority w:val="99"/>
    <w:rsid w:val="007B67EC"/>
    <w:rPr>
      <w:rFonts w:ascii="Tahoma" w:hAnsi="Tahoma"/>
      <w:color w:val="00000A"/>
      <w:sz w:val="16"/>
      <w:szCs w:val="16"/>
      <w:lang w:val="en-GB"/>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sixtyfive.github.io/spoken-arabic-of-oman/transcripts/text03.html" TargetMode="External"/><Relationship Id="rId13" Type="http://schemas.openxmlformats.org/officeDocument/2006/relationships/hyperlink" Target="https://sixtyfive.github.io/spoken-arabic-of-oman/phonemes.html" TargetMode="External"/><Relationship Id="rId18" Type="http://schemas.openxmlformats.org/officeDocument/2006/relationships/hyperlink" Target="https://sourceforge.net/projects/aramorphnet" TargetMode="External"/><Relationship Id="rId26" Type="http://schemas.openxmlformats.org/officeDocument/2006/relationships/hyperlink" Target="https://sixtyfive.github.io/spoken-arabic-of-oman/top30words.html" TargetMode="External"/><Relationship Id="rId3" Type="http://schemas.openxmlformats.org/officeDocument/2006/relationships/hyperlink" Target="https://www.youtube.com/playlist?list=PL01I9fA2nm7Ersy7DB67L7YD1igNf0Xsx" TargetMode="External"/><Relationship Id="rId21" Type="http://schemas.openxmlformats.org/officeDocument/2006/relationships/hyperlink" Target="https://camel.abudhabi.nyu.edu/madamira" TargetMode="External"/><Relationship Id="rId7" Type="http://schemas.openxmlformats.org/officeDocument/2006/relationships/hyperlink" Target="https://sixtyfive.github.io/spoken-arabic-of-oman/transcripts/text02.html" TargetMode="External"/><Relationship Id="rId12" Type="http://schemas.openxmlformats.org/officeDocument/2006/relationships/hyperlink" Target="https://sixtyfive.github.io/spoken-arabic-of-oman/verbs.html" TargetMode="External"/><Relationship Id="rId17" Type="http://schemas.openxmlformats.org/officeDocument/2006/relationships/hyperlink" Target="https://catalog.ldc.upenn.edu/LDC2002L49" TargetMode="External"/><Relationship Id="rId25" Type="http://schemas.openxmlformats.org/officeDocument/2006/relationships/hyperlink" Target="https://github.com/sixtyfive/spoken-arabic-of-oman/blob/master/wfa/count_words.rb" TargetMode="External"/><Relationship Id="rId2" Type="http://schemas.openxmlformats.org/officeDocument/2006/relationships/hyperlink" Target="https://sixtyfive.github.io/spoken-arabic-of-oman/map.html" TargetMode="External"/><Relationship Id="rId16" Type="http://schemas.openxmlformats.org/officeDocument/2006/relationships/hyperlink" Target="http://www.spencegreen.com/2011/01/19/howto-basic-arabic-preprocessing-for-nlp" TargetMode="External"/><Relationship Id="rId20" Type="http://schemas.openxmlformats.org/officeDocument/2006/relationships/hyperlink" Target="http://sourceforge.net/projects/aramorph/" TargetMode="External"/><Relationship Id="rId29" Type="http://schemas.openxmlformats.org/officeDocument/2006/relationships/hyperlink" Target="https://github.com/sixtyfive/spoken-arabic-of-oman/blob/master/stylometry/stylo.r" TargetMode="External"/><Relationship Id="rId1" Type="http://schemas.openxmlformats.org/officeDocument/2006/relationships/hyperlink" Target="http://voyant-tools.org/" TargetMode="External"/><Relationship Id="rId6" Type="http://schemas.openxmlformats.org/officeDocument/2006/relationships/hyperlink" Target="https://sixtyfive.github.io/spoken-arabic-of-oman/transcripts/text01.html" TargetMode="External"/><Relationship Id="rId11" Type="http://schemas.openxmlformats.org/officeDocument/2006/relationships/hyperlink" Target="https://sixtyfive.github.io/spoken-arabic-of-oman/glossary.html" TargetMode="External"/><Relationship Id="rId24" Type="http://schemas.openxmlformats.org/officeDocument/2006/relationships/hyperlink" Target="https://github.com/sixtyfive/spoken-arabic-of-oman/blob/master/wfa/tokenisation_replacement_table.txt" TargetMode="External"/><Relationship Id="rId5" Type="http://schemas.openxmlformats.org/officeDocument/2006/relationships/hyperlink" Target="https://sixtyfive.github.io/spoken-arabic-of-oman/properties.html" TargetMode="External"/><Relationship Id="rId15" Type="http://schemas.openxmlformats.org/officeDocument/2006/relationships/hyperlink" Target="https://www.ruby-lang.org/" TargetMode="External"/><Relationship Id="rId23" Type="http://schemas.openxmlformats.org/officeDocument/2006/relationships/hyperlink" Target="https://github.com/sixtyfive/spoken-arabic-of-oman/blob/master/wfa/lemmatisation_replacement_table.txt" TargetMode="External"/><Relationship Id="rId28" Type="http://schemas.openxmlformats.org/officeDocument/2006/relationships/hyperlink" Target="http://www.philocomp.net/humanities/signature.htm" TargetMode="External"/><Relationship Id="rId10" Type="http://schemas.openxmlformats.org/officeDocument/2006/relationships/hyperlink" Target="https://sixtyfive.github.io/spoken-arabic-of-oman/transcripts/text07.html" TargetMode="External"/><Relationship Id="rId19" Type="http://schemas.openxmlformats.org/officeDocument/2006/relationships/hyperlink" Target="https://sourceforge.net/projects/aramorph" TargetMode="External"/><Relationship Id="rId4" Type="http://schemas.openxmlformats.org/officeDocument/2006/relationships/hyperlink" Target="https://www.youtube.com/playlist?list=PL01I9fA2nm7E4x13dDOQXlEPAZXuVr4X1" TargetMode="External"/><Relationship Id="rId9" Type="http://schemas.openxmlformats.org/officeDocument/2006/relationships/hyperlink" Target="https://sixtyfive.github.io/spoken-arabic-of-oman/transcripts/text04.html" TargetMode="External"/><Relationship Id="rId14" Type="http://schemas.openxmlformats.org/officeDocument/2006/relationships/hyperlink" Target="https://sixtyfive.github.io/spoken-arabic-of-oman/verbs.html" TargetMode="External"/><Relationship Id="rId22" Type="http://schemas.openxmlformats.org/officeDocument/2006/relationships/hyperlink" Target="http://www.lrec-conf.org/proceedings/lrec2014/pdf/593_Paper.pdf" TargetMode="External"/><Relationship Id="rId27" Type="http://schemas.openxmlformats.org/officeDocument/2006/relationships/hyperlink" Target="https://en.wikipedia.org/wiki/Stylometry" TargetMode="External"/><Relationship Id="rId30" Type="http://schemas.openxmlformats.org/officeDocument/2006/relationships/hyperlink" Target="https://github.com/sixtyfive/spoken-arabic-of-oman/blob/master/tm/stm.r"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833D60-6E0D-4B13-A4A9-A2346263B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6131</Words>
  <Characters>38629</Characters>
  <Application>Microsoft Office Word</Application>
  <DocSecurity>0</DocSecurity>
  <Lines>321</Lines>
  <Paragraphs>89</Paragraphs>
  <ScaleCrop>false</ScaleCrop>
  <HeadingPairs>
    <vt:vector size="2" baseType="variant">
      <vt:variant>
        <vt:lpstr>Title</vt:lpstr>
      </vt:variant>
      <vt:variant>
        <vt:i4>1</vt:i4>
      </vt:variant>
    </vt:vector>
  </HeadingPairs>
  <TitlesOfParts>
    <vt:vector size="1" baseType="lpstr">
      <vt:lpstr>An Exploratory Analysis of a Small Corpus of Spoken Omani Arabic</vt:lpstr>
    </vt:vector>
  </TitlesOfParts>
  <Company>Stiftung Preussischer Kulturbesitz</Company>
  <LinksUpToDate>false</LinksUpToDate>
  <CharactersWithSpaces>44671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Exploratory Analysis of a Small Corpus of Spoken Omani Arabic</dc:title>
  <dc:creator>Hanstein, Thoralf</dc:creator>
  <cp:lastModifiedBy>JR</cp:lastModifiedBy>
  <cp:revision>9</cp:revision>
  <cp:lastPrinted>2017-11-12T21:12:00Z</cp:lastPrinted>
  <dcterms:created xsi:type="dcterms:W3CDTF">2017-11-12T18:37:00Z</dcterms:created>
  <dcterms:modified xsi:type="dcterms:W3CDTF">2017-11-12T21:14:00Z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Stiftung Preussischer Kulturbesitz</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ZOTERO_PREF_1">
    <vt:lpwstr>&lt;data data-version="3" zotero-version="5.0.24"&gt;&lt;session id="qkbkvzpf"/&gt;&lt;style id="http://www.zotero.org/styles/chicago-fullnote-bibliography-with-ibid" locale="en-US" hasBibliography="1" bibliographyStyleHasBeenSet="0"/&gt;&lt;prefs&gt;&lt;pref name="fieldType" value</vt:lpwstr>
  </property>
  <property fmtid="{D5CDD505-2E9C-101B-9397-08002B2CF9AE}" pid="10" name="ZOTERO_PREF_2">
    <vt:lpwstr>="Field"/&gt;&lt;pref name="automaticJournalAbbreviations" value="true"/&gt;&lt;pref name="noteType" value="1"/&gt;&lt;/prefs&gt;&lt;/data&gt;</vt:lpwstr>
  </property>
  <property fmtid="{D5CDD505-2E9C-101B-9397-08002B2CF9AE}" pid="11" name="ZOTERO_BREF_tJGIJYNlAwz6_1">
    <vt:lpwstr>ZOTERO_TEMP</vt:lpwstr>
  </property>
</Properties>
</file>